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2DDB0" w14:textId="2E9868FC" w:rsidR="00B251F2" w:rsidRDefault="00725EE3">
      <w:r>
        <w:t>Version</w:t>
      </w:r>
      <w:r>
        <w:t xml:space="preserve"> </w:t>
      </w:r>
      <w:ins w:id="0" w:author="GideC2" w:date="2016-07-13T20:28:00Z">
        <w:r>
          <w:t>4</w:t>
        </w:r>
      </w:ins>
      <w:bookmarkStart w:id="1" w:name="_GoBack"/>
      <w:bookmarkEnd w:id="1"/>
      <w:del w:id="2" w:author="GideC2" w:date="2016-07-13T20:28:00Z">
        <w:r w:rsidDel="00725EE3">
          <w:delText>3</w:delText>
        </w:r>
      </w:del>
    </w:p>
    <w:p w14:paraId="3B8F6A20" w14:textId="77777777" w:rsidR="007E1366" w:rsidRDefault="00725EE3">
      <w:pPr>
        <w:rPr>
          <w:ins w:id="3" w:author="GideC2" w:date="2016-07-13T19:09:00Z"/>
          <w:rFonts w:ascii="inherit" w:hAnsi="inherit"/>
        </w:rPr>
      </w:pPr>
      <w:r>
        <w:rPr>
          <w:rFonts w:ascii="inherit" w:hAnsi="inherit"/>
        </w:rPr>
        <w:t xml:space="preserve">Raisonner et prendre des décisions pour résoudre des problèmes avec une information partielle est une difficulté  à laquelle doit faire face </w:t>
      </w:r>
      <w:del w:id="4" w:author="GideC2" w:date="2016-07-13T18:56:00Z">
        <w:r w:rsidDel="003A76A4">
          <w:rPr>
            <w:rFonts w:ascii="inherit" w:hAnsi="inherit"/>
          </w:rPr>
          <w:delText xml:space="preserve">tous </w:delText>
        </w:r>
      </w:del>
      <w:ins w:id="5" w:author="GideC2" w:date="2016-07-13T18:56:00Z">
        <w:r w:rsidR="003A76A4">
          <w:rPr>
            <w:rFonts w:ascii="inherit" w:hAnsi="inherit"/>
          </w:rPr>
          <w:t>tou</w:t>
        </w:r>
        <w:r w:rsidR="003A76A4">
          <w:rPr>
            <w:rFonts w:ascii="inherit" w:hAnsi="inherit"/>
          </w:rPr>
          <w:t>t</w:t>
        </w:r>
        <w:r w:rsidR="003A76A4">
          <w:rPr>
            <w:rFonts w:ascii="inherit" w:hAnsi="inherit"/>
          </w:rPr>
          <w:t xml:space="preserve"> </w:t>
        </w:r>
      </w:ins>
      <w:r>
        <w:rPr>
          <w:rFonts w:ascii="inherit" w:hAnsi="inherit"/>
        </w:rPr>
        <w:t>être</w:t>
      </w:r>
      <w:del w:id="6" w:author="GideC2" w:date="2016-07-13T18:56:00Z">
        <w:r w:rsidDel="003A76A4">
          <w:rPr>
            <w:rFonts w:ascii="inherit" w:hAnsi="inherit"/>
          </w:rPr>
          <w:delText>s</w:delText>
        </w:r>
      </w:del>
      <w:r>
        <w:rPr>
          <w:rFonts w:ascii="inherit" w:hAnsi="inherit"/>
        </w:rPr>
        <w:t> </w:t>
      </w:r>
      <w:r>
        <w:rPr>
          <w:rFonts w:ascii="inherit" w:hAnsi="inherit"/>
        </w:rPr>
        <w:t>: virtuels, synthétiques ou biologiques</w:t>
      </w:r>
      <w:r>
        <w:rPr>
          <w:rFonts w:ascii="inherit" w:hAnsi="inherit"/>
        </w:rPr>
        <w:t>.</w:t>
      </w:r>
      <w:ins w:id="7" w:author="GideC2" w:date="2016-07-13T19:07:00Z">
        <w:r w:rsidR="007E1366">
          <w:rPr>
            <w:rFonts w:ascii="inherit" w:hAnsi="inherit"/>
          </w:rPr>
          <w:t xml:space="preserve"> </w:t>
        </w:r>
      </w:ins>
      <w:del w:id="8" w:author="GideC2" w:date="2016-07-13T18:58:00Z">
        <w:r w:rsidDel="003A76A4">
          <w:rPr>
            <w:rFonts w:ascii="inherit" w:hAnsi="inherit"/>
          </w:rPr>
          <w:delText xml:space="preserve"> </w:delText>
        </w:r>
      </w:del>
      <w:r>
        <w:rPr>
          <w:rFonts w:ascii="inherit" w:hAnsi="inherit"/>
        </w:rPr>
        <w:t xml:space="preserve">Les tentatives de résolution d’un tel problème </w:t>
      </w:r>
      <w:ins w:id="9" w:author="GideC2" w:date="2016-07-13T18:59:00Z">
        <w:r w:rsidR="003A76A4">
          <w:rPr>
            <w:rFonts w:ascii="inherit" w:hAnsi="inherit"/>
          </w:rPr>
          <w:t>dont</w:t>
        </w:r>
      </w:ins>
      <w:del w:id="10" w:author="GideC2" w:date="2016-07-13T18:59:00Z">
        <w:r w:rsidDel="003A76A4">
          <w:rPr>
            <w:rFonts w:ascii="inherit" w:hAnsi="inherit"/>
          </w:rPr>
          <w:delText>o</w:delText>
        </w:r>
        <w:r w:rsidDel="003A76A4">
          <w:rPr>
            <w:rFonts w:ascii="inherit" w:hAnsi="inherit"/>
          </w:rPr>
          <w:delText>ù</w:delText>
        </w:r>
      </w:del>
      <w:r>
        <w:rPr>
          <w:rFonts w:ascii="inherit" w:hAnsi="inherit"/>
        </w:rPr>
        <w:t xml:space="preserve"> </w:t>
      </w:r>
      <w:r>
        <w:rPr>
          <w:rFonts w:ascii="inherit" w:hAnsi="inherit"/>
        </w:rPr>
        <w:t>l’information spatial</w:t>
      </w:r>
      <w:del w:id="11" w:author="GideC2" w:date="2016-07-13T18:57:00Z">
        <w:r w:rsidDel="003A76A4">
          <w:rPr>
            <w:rFonts w:ascii="inherit" w:hAnsi="inherit"/>
          </w:rPr>
          <w:delText xml:space="preserve"> </w:delText>
        </w:r>
      </w:del>
      <w:r>
        <w:rPr>
          <w:rFonts w:ascii="inherit" w:hAnsi="inherit"/>
        </w:rPr>
        <w:t xml:space="preserve"> est partielle </w:t>
      </w:r>
      <w:del w:id="12" w:author="GideC2" w:date="2016-07-13T19:06:00Z">
        <w:r w:rsidDel="007E1366">
          <w:rPr>
            <w:rFonts w:ascii="inherit" w:hAnsi="inherit"/>
          </w:rPr>
          <w:delText>débouche</w:delText>
        </w:r>
      </w:del>
      <w:ins w:id="13" w:author="GideC2" w:date="2016-07-13T19:06:00Z">
        <w:r w:rsidR="007E1366">
          <w:rPr>
            <w:rFonts w:ascii="inherit" w:hAnsi="inherit"/>
          </w:rPr>
          <w:t>débouchent</w:t>
        </w:r>
      </w:ins>
      <w:r>
        <w:rPr>
          <w:rFonts w:ascii="inherit" w:hAnsi="inherit"/>
        </w:rPr>
        <w:t xml:space="preserve"> sur </w:t>
      </w:r>
      <w:del w:id="14" w:author="GideC2" w:date="2016-07-13T18:58:00Z">
        <w:r w:rsidDel="003A76A4">
          <w:rPr>
            <w:rFonts w:ascii="inherit" w:hAnsi="inherit"/>
          </w:rPr>
          <w:delText>à</w:delText>
        </w:r>
        <w:r w:rsidDel="003A76A4">
          <w:rPr>
            <w:rFonts w:ascii="inherit" w:hAnsi="inherit"/>
          </w:rPr>
          <w:delText xml:space="preserve"> </w:delText>
        </w:r>
      </w:del>
      <w:r>
        <w:rPr>
          <w:rFonts w:ascii="inherit" w:hAnsi="inherit"/>
        </w:rPr>
        <w:t>un</w:t>
      </w:r>
      <w:ins w:id="15" w:author="GideC2" w:date="2016-07-13T19:03:00Z">
        <w:r w:rsidR="007E1366">
          <w:rPr>
            <w:rFonts w:ascii="inherit" w:hAnsi="inherit"/>
          </w:rPr>
          <w:t xml:space="preserve"> </w:t>
        </w:r>
      </w:ins>
      <w:del w:id="16" w:author="GideC2" w:date="2016-07-13T19:03:00Z">
        <w:r w:rsidDel="007E1366">
          <w:rPr>
            <w:rFonts w:ascii="inherit" w:hAnsi="inherit"/>
          </w:rPr>
          <w:delText xml:space="preserve"> </w:delText>
        </w:r>
      </w:del>
      <w:r>
        <w:rPr>
          <w:rFonts w:ascii="inherit" w:hAnsi="inherit"/>
        </w:rPr>
        <w:t>nombre</w:t>
      </w:r>
      <w:ins w:id="17" w:author="GideC2" w:date="2016-07-13T19:06:00Z">
        <w:r w:rsidR="007E1366">
          <w:rPr>
            <w:rFonts w:ascii="inherit" w:hAnsi="inherit"/>
          </w:rPr>
          <w:t xml:space="preserve"> </w:t>
        </w:r>
        <w:commentRangeStart w:id="18"/>
        <w:r w:rsidR="007E1366">
          <w:rPr>
            <w:rFonts w:ascii="inherit" w:hAnsi="inherit"/>
          </w:rPr>
          <w:t>exorbitant</w:t>
        </w:r>
      </w:ins>
      <w:r>
        <w:rPr>
          <w:rFonts w:ascii="inherit" w:hAnsi="inherit"/>
        </w:rPr>
        <w:t xml:space="preserve"> </w:t>
      </w:r>
      <w:commentRangeEnd w:id="18"/>
      <w:r w:rsidR="007E1366">
        <w:rPr>
          <w:rStyle w:val="CommentReference"/>
        </w:rPr>
        <w:commentReference w:id="18"/>
      </w:r>
      <w:r>
        <w:rPr>
          <w:rFonts w:ascii="inherit" w:hAnsi="inherit"/>
        </w:rPr>
        <w:t xml:space="preserve">d’actions possibles </w:t>
      </w:r>
      <w:del w:id="19" w:author="GideC2" w:date="2016-07-13T19:04:00Z">
        <w:r w:rsidDel="007E1366">
          <w:rPr>
            <w:rFonts w:ascii="inherit" w:hAnsi="inherit"/>
          </w:rPr>
          <w:delText xml:space="preserve">exorbitant </w:delText>
        </w:r>
      </w:del>
      <w:ins w:id="20" w:author="GideC2" w:date="2016-07-13T19:04:00Z">
        <w:r w:rsidR="007E1366">
          <w:rPr>
            <w:rFonts w:ascii="inherit" w:hAnsi="inherit"/>
          </w:rPr>
          <w:t>ayant chacun</w:t>
        </w:r>
      </w:ins>
      <w:ins w:id="21" w:author="GideC2" w:date="2016-07-13T19:05:00Z">
        <w:r w:rsidR="007E1366">
          <w:rPr>
            <w:rFonts w:ascii="inherit" w:hAnsi="inherit"/>
          </w:rPr>
          <w:t>e</w:t>
        </w:r>
      </w:ins>
      <w:ins w:id="22" w:author="GideC2" w:date="2016-07-13T19:04:00Z">
        <w:r w:rsidR="007E1366">
          <w:rPr>
            <w:rFonts w:ascii="inherit" w:hAnsi="inherit"/>
          </w:rPr>
          <w:t xml:space="preserve"> une </w:t>
        </w:r>
      </w:ins>
      <w:del w:id="23" w:author="GideC2" w:date="2016-07-13T19:04:00Z">
        <w:r w:rsidDel="007E1366">
          <w:rPr>
            <w:rFonts w:ascii="inherit" w:hAnsi="inherit"/>
          </w:rPr>
          <w:delText xml:space="preserve">qui tous ont </w:delText>
        </w:r>
        <w:r w:rsidDel="007E1366">
          <w:rPr>
            <w:rFonts w:ascii="inherit" w:hAnsi="inherit"/>
          </w:rPr>
          <w:delText xml:space="preserve">des </w:delText>
        </w:r>
      </w:del>
      <w:del w:id="24" w:author="GideC2" w:date="2016-07-13T19:05:00Z">
        <w:r w:rsidDel="007E1366">
          <w:rPr>
            <w:rFonts w:ascii="inherit" w:hAnsi="inherit"/>
          </w:rPr>
          <w:delText>probabilité</w:delText>
        </w:r>
      </w:del>
      <w:ins w:id="25" w:author="GideC2" w:date="2016-07-13T19:05:00Z">
        <w:r w:rsidR="007E1366">
          <w:rPr>
            <w:rFonts w:ascii="inherit" w:hAnsi="inherit"/>
          </w:rPr>
          <w:t>probabilité</w:t>
        </w:r>
      </w:ins>
      <w:ins w:id="26" w:author="GideC2" w:date="2016-07-13T19:04:00Z">
        <w:r w:rsidR="007E1366">
          <w:rPr>
            <w:rFonts w:ascii="inherit" w:hAnsi="inherit"/>
          </w:rPr>
          <w:t xml:space="preserve"> de réussite</w:t>
        </w:r>
      </w:ins>
      <w:del w:id="27" w:author="GideC2" w:date="2016-07-13T19:04:00Z">
        <w:r w:rsidDel="007E1366">
          <w:rPr>
            <w:rFonts w:ascii="inherit" w:hAnsi="inherit"/>
          </w:rPr>
          <w:delText>s</w:delText>
        </w:r>
      </w:del>
      <w:r>
        <w:rPr>
          <w:rFonts w:ascii="inherit" w:hAnsi="inherit"/>
        </w:rPr>
        <w:t xml:space="preserve"> </w:t>
      </w:r>
      <w:del w:id="28" w:author="GideC2" w:date="2016-07-13T19:06:00Z">
        <w:r w:rsidDel="007E1366">
          <w:rPr>
            <w:rFonts w:ascii="inherit" w:hAnsi="inherit"/>
          </w:rPr>
          <w:delText>différente</w:delText>
        </w:r>
      </w:del>
      <w:ins w:id="29" w:author="GideC2" w:date="2016-07-13T19:06:00Z">
        <w:r w:rsidR="007E1366">
          <w:rPr>
            <w:rFonts w:ascii="inherit" w:hAnsi="inherit"/>
          </w:rPr>
          <w:t>propre</w:t>
        </w:r>
      </w:ins>
      <w:del w:id="30" w:author="GideC2" w:date="2016-07-13T19:05:00Z">
        <w:r w:rsidDel="007E1366">
          <w:rPr>
            <w:rFonts w:ascii="inherit" w:hAnsi="inherit"/>
          </w:rPr>
          <w:delText>s de succès</w:delText>
        </w:r>
      </w:del>
      <w:r>
        <w:rPr>
          <w:rFonts w:ascii="inherit" w:hAnsi="inherit"/>
        </w:rPr>
        <w:t>.</w:t>
      </w:r>
      <w:ins w:id="31" w:author="GideC2" w:date="2016-07-13T19:07:00Z">
        <w:r w:rsidR="007E1366">
          <w:rPr>
            <w:rFonts w:ascii="inherit" w:hAnsi="inherit"/>
          </w:rPr>
          <w:t xml:space="preserve"> </w:t>
        </w:r>
      </w:ins>
      <w:del w:id="32" w:author="GideC2" w:date="2016-07-13T18:58:00Z">
        <w:r w:rsidDel="003A76A4">
          <w:rPr>
            <w:rFonts w:ascii="inherit" w:hAnsi="inherit"/>
          </w:rPr>
          <w:delText xml:space="preserve"> </w:delText>
        </w:r>
      </w:del>
      <w:r>
        <w:rPr>
          <w:rFonts w:ascii="inherit" w:hAnsi="inherit"/>
        </w:rPr>
        <w:t xml:space="preserve">Ceci rend la résolution de tels problèmes difficile </w:t>
      </w:r>
      <w:del w:id="33" w:author="GideC2" w:date="2016-07-13T19:08:00Z">
        <w:r w:rsidDel="007E1366">
          <w:rPr>
            <w:rFonts w:ascii="inherit" w:hAnsi="inherit"/>
          </w:rPr>
          <w:delText xml:space="preserve">quand </w:delText>
        </w:r>
      </w:del>
      <w:ins w:id="34" w:author="GideC2" w:date="2016-07-13T19:08:00Z">
        <w:r w:rsidR="007E1366">
          <w:rPr>
            <w:rFonts w:ascii="inherit" w:hAnsi="inherit"/>
          </w:rPr>
          <w:t>lors de l’emploi</w:t>
        </w:r>
        <w:r w:rsidR="007E1366">
          <w:rPr>
            <w:rFonts w:ascii="inherit" w:hAnsi="inherit"/>
          </w:rPr>
          <w:t xml:space="preserve"> </w:t>
        </w:r>
      </w:ins>
      <w:r>
        <w:rPr>
          <w:rFonts w:ascii="inherit" w:hAnsi="inherit"/>
        </w:rPr>
        <w:t>des méthodes de planning traditionnelles</w:t>
      </w:r>
      <w:ins w:id="35" w:author="GideC2" w:date="2016-07-13T19:08:00Z">
        <w:r w:rsidR="007E1366">
          <w:rPr>
            <w:rFonts w:ascii="inherit" w:hAnsi="inherit"/>
          </w:rPr>
          <w:t>.</w:t>
        </w:r>
      </w:ins>
      <w:del w:id="36" w:author="GideC2" w:date="2016-07-13T19:08:00Z">
        <w:r w:rsidDel="007E1366">
          <w:rPr>
            <w:rFonts w:ascii="inherit" w:hAnsi="inherit"/>
          </w:rPr>
          <w:delText xml:space="preserve"> sont employ</w:delText>
        </w:r>
        <w:r w:rsidDel="007E1366">
          <w:rPr>
            <w:rFonts w:ascii="inherit" w:hAnsi="inherit"/>
          </w:rPr>
          <w:delText>ées.</w:delText>
        </w:r>
        <w:r w:rsidDel="007E1366">
          <w:rPr>
            <w:rFonts w:ascii="inherit" w:hAnsi="inherit"/>
          </w:rPr>
          <w:delText xml:space="preserve"> </w:delText>
        </w:r>
      </w:del>
    </w:p>
    <w:p w14:paraId="07E72884" w14:textId="5E58405C" w:rsidR="00FD12E4" w:rsidRDefault="00AE19F9" w:rsidP="00FD12E4">
      <w:pPr>
        <w:rPr>
          <w:ins w:id="37" w:author="GideC2" w:date="2016-07-13T19:14:00Z"/>
          <w:rFonts w:ascii="inherit" w:hAnsi="inherit"/>
        </w:rPr>
      </w:pPr>
      <w:ins w:id="38" w:author="GideC2" w:date="2016-07-13T19:20:00Z">
        <w:r>
          <w:rPr>
            <w:rFonts w:ascii="inherit" w:hAnsi="inherit"/>
          </w:rPr>
          <w:t>Par</w:t>
        </w:r>
      </w:ins>
      <w:ins w:id="39" w:author="GideC2" w:date="2016-07-13T19:09:00Z">
        <w:r w:rsidR="007E1366">
          <w:rPr>
            <w:rFonts w:ascii="inherit" w:hAnsi="inherit"/>
          </w:rPr>
          <w:t xml:space="preserve"> l’éducation et</w:t>
        </w:r>
      </w:ins>
      <w:ins w:id="40" w:author="GideC2" w:date="2016-07-13T19:10:00Z">
        <w:r w:rsidR="007E1366">
          <w:rPr>
            <w:rFonts w:ascii="inherit" w:hAnsi="inherit"/>
          </w:rPr>
          <w:t xml:space="preserve"> de</w:t>
        </w:r>
      </w:ins>
      <w:ins w:id="41" w:author="GideC2" w:date="2016-07-13T19:09:00Z">
        <w:r w:rsidR="007E1366">
          <w:rPr>
            <w:rFonts w:ascii="inherit" w:hAnsi="inherit"/>
          </w:rPr>
          <w:t xml:space="preserve"> l’auto</w:t>
        </w:r>
      </w:ins>
      <w:ins w:id="42" w:author="GideC2" w:date="2016-07-13T19:10:00Z">
        <w:r w:rsidR="007E1366">
          <w:rPr>
            <w:rFonts w:ascii="inherit" w:hAnsi="inherit"/>
          </w:rPr>
          <w:t>-</w:t>
        </w:r>
      </w:ins>
      <w:ins w:id="43" w:author="GideC2" w:date="2016-07-13T19:09:00Z">
        <w:r w:rsidR="007E1366">
          <w:rPr>
            <w:rFonts w:ascii="inherit" w:hAnsi="inherit"/>
          </w:rPr>
          <w:t>apprentissage</w:t>
        </w:r>
      </w:ins>
      <w:ins w:id="44" w:author="GideC2" w:date="2016-07-13T19:10:00Z">
        <w:r w:rsidR="007E1366">
          <w:rPr>
            <w:rFonts w:ascii="inherit" w:hAnsi="inherit"/>
          </w:rPr>
          <w:t xml:space="preserve">, l’être humain a su acquérir </w:t>
        </w:r>
      </w:ins>
      <w:ins w:id="45" w:author="GideC2" w:date="2016-07-13T19:13:00Z">
        <w:r w:rsidR="007E1366">
          <w:rPr>
            <w:rFonts w:ascii="inherit" w:hAnsi="inherit"/>
          </w:rPr>
          <w:t>la capacité</w:t>
        </w:r>
      </w:ins>
      <w:ins w:id="46" w:author="GideC2" w:date="2016-07-13T19:11:00Z">
        <w:r w:rsidR="007E1366">
          <w:rPr>
            <w:rFonts w:ascii="inherit" w:hAnsi="inherit"/>
          </w:rPr>
          <w:t xml:space="preserve"> d’agir </w:t>
        </w:r>
      </w:ins>
      <w:ins w:id="47" w:author="GideC2" w:date="2016-07-13T19:12:00Z">
        <w:r w:rsidR="007E1366">
          <w:rPr>
            <w:rFonts w:ascii="inherit" w:hAnsi="inherit"/>
          </w:rPr>
          <w:t xml:space="preserve">dans les situations </w:t>
        </w:r>
        <w:r w:rsidR="007E1366">
          <w:rPr>
            <w:rFonts w:ascii="inherit" w:hAnsi="inherit"/>
          </w:rPr>
          <w:t>où l’incertitude est omniprésente</w:t>
        </w:r>
        <w:r w:rsidR="007E1366">
          <w:rPr>
            <w:rFonts w:ascii="inherit" w:hAnsi="inherit"/>
          </w:rPr>
          <w:t>.</w:t>
        </w:r>
      </w:ins>
      <w:ins w:id="48" w:author="GideC2" w:date="2016-07-13T19:16:00Z">
        <w:r w:rsidR="00FD12E4">
          <w:rPr>
            <w:rFonts w:ascii="inherit" w:hAnsi="inherit"/>
          </w:rPr>
          <w:t xml:space="preserve"> Les intelligences artificielles ou les robots </w:t>
        </w:r>
      </w:ins>
      <w:ins w:id="49" w:author="GideC2" w:date="2016-07-13T19:17:00Z">
        <w:r w:rsidR="00FD12E4">
          <w:rPr>
            <w:rFonts w:ascii="inherit" w:hAnsi="inherit"/>
          </w:rPr>
          <w:t>auraient</w:t>
        </w:r>
      </w:ins>
      <w:ins w:id="50" w:author="GideC2" w:date="2016-07-13T19:16:00Z">
        <w:r w:rsidR="00FD12E4">
          <w:rPr>
            <w:rFonts w:ascii="inherit" w:hAnsi="inherit"/>
          </w:rPr>
          <w:t xml:space="preserve"> à bénéficier </w:t>
        </w:r>
      </w:ins>
      <w:ins w:id="51" w:author="GideC2" w:date="2016-07-13T19:17:00Z">
        <w:r w:rsidR="00FD12E4">
          <w:rPr>
            <w:rFonts w:ascii="inherit" w:hAnsi="inherit"/>
          </w:rPr>
          <w:t xml:space="preserve">de cette </w:t>
        </w:r>
        <w:r>
          <w:rPr>
            <w:rFonts w:ascii="inherit" w:hAnsi="inherit"/>
          </w:rPr>
          <w:t xml:space="preserve">capacité afin de résoudre de manière optimale </w:t>
        </w:r>
      </w:ins>
      <w:ins w:id="52" w:author="GideC2" w:date="2016-07-13T19:23:00Z">
        <w:r w:rsidR="00810F4F">
          <w:rPr>
            <w:rFonts w:ascii="inherit" w:hAnsi="inherit"/>
          </w:rPr>
          <w:t>des tâches qui sont partiellement spécifiées et donc où l’incertitude règne.</w:t>
        </w:r>
      </w:ins>
      <w:del w:id="53" w:author="GideC2" w:date="2016-07-13T19:09:00Z">
        <w:r w:rsidR="00725EE3" w:rsidDel="007E1366">
          <w:rPr>
            <w:rFonts w:ascii="inherit" w:hAnsi="inherit"/>
          </w:rPr>
          <w:delText xml:space="preserve"> </w:delText>
        </w:r>
      </w:del>
      <w:del w:id="54" w:author="GideC2" w:date="2016-07-13T19:13:00Z">
        <w:r w:rsidR="00725EE3" w:rsidDel="00FD12E4">
          <w:rPr>
            <w:rFonts w:ascii="inherit" w:hAnsi="inherit"/>
          </w:rPr>
          <w:delText>Les humains ont acquis une habilitées à agir dans ces situations où l’incertitude est omniprésente par l’éducation et l’auto-apprentissage.</w:delText>
        </w:r>
      </w:del>
    </w:p>
    <w:p w14:paraId="4A0A1017" w14:textId="79016897" w:rsidR="00B251F2" w:rsidDel="00810F4F" w:rsidRDefault="00725EE3" w:rsidP="00FD12E4">
      <w:pPr>
        <w:rPr>
          <w:del w:id="55" w:author="GideC2" w:date="2016-07-13T19:23:00Z"/>
          <w:rFonts w:ascii="inherit" w:hAnsi="inherit"/>
        </w:rPr>
      </w:pPr>
      <w:del w:id="56" w:author="GideC2" w:date="2016-07-13T19:14:00Z">
        <w:r w:rsidDel="00FD12E4">
          <w:rPr>
            <w:rFonts w:ascii="inherit" w:hAnsi="inherit"/>
          </w:rPr>
          <w:delText xml:space="preserve"> </w:delText>
        </w:r>
      </w:del>
      <w:del w:id="57" w:author="GideC2" w:date="2016-07-13T19:23:00Z">
        <w:r w:rsidDel="00810F4F">
          <w:rPr>
            <w:rFonts w:ascii="inherit" w:hAnsi="inherit"/>
          </w:rPr>
          <w:delText xml:space="preserve">Transférer ce savoir-faire à des intelligences artificielles ou à des robots augmenteraient leurs habilités à </w:delText>
        </w:r>
        <w:r w:rsidDel="00810F4F">
          <w:rPr>
            <w:rFonts w:ascii="inherit" w:hAnsi="inherit"/>
          </w:rPr>
          <w:delText>résoudre des tâches qui sont partiellement spécifiées et donc où l’incertitude règne.</w:delText>
        </w:r>
      </w:del>
    </w:p>
    <w:p w14:paraId="7F182EC6" w14:textId="01FBC9F3" w:rsidR="00B251F2" w:rsidRDefault="00725EE3">
      <w:pPr>
        <w:rPr>
          <w:rFonts w:ascii="inherit" w:hAnsi="inherit" w:cs="Arial"/>
          <w:color w:val="212121"/>
          <w:shd w:val="clear" w:color="auto" w:fill="FFFFFF"/>
        </w:rPr>
      </w:pPr>
      <w:r>
        <w:rPr>
          <w:rFonts w:ascii="inherit" w:hAnsi="inherit" w:cs="Arial"/>
          <w:color w:val="212121"/>
          <w:shd w:val="clear" w:color="auto" w:fill="FFFFFF"/>
        </w:rPr>
        <w:t>U</w:t>
      </w:r>
      <w:r>
        <w:rPr>
          <w:rFonts w:ascii="inherit" w:hAnsi="inherit" w:cs="Arial"/>
          <w:color w:val="212121"/>
          <w:shd w:val="clear" w:color="auto" w:fill="FFFFFF"/>
        </w:rPr>
        <w:t>n grand nombre de travaux scientifiques ont mis l'accent sur ​​le transfert du comportement humain aux robots via la programmation par apprentissage. Cette méthode perme</w:t>
      </w:r>
      <w:r>
        <w:rPr>
          <w:rFonts w:ascii="inherit" w:hAnsi="inherit" w:cs="Arial"/>
          <w:color w:val="212121"/>
          <w:shd w:val="clear" w:color="auto" w:fill="FFFFFF"/>
        </w:rPr>
        <w:t>t au robot d’apprendre à imiter les comportements humains. Des tâches contenants des éléments telles que la manipulation d’objets ou la locomotion bipède ont été encodées</w:t>
      </w:r>
      <w:ins w:id="58" w:author="GideC2" w:date="2016-07-13T19:25:00Z">
        <w:r w:rsidR="00D35299">
          <w:rPr>
            <w:rFonts w:ascii="inherit" w:hAnsi="inherit" w:cs="Arial"/>
            <w:color w:val="212121"/>
            <w:shd w:val="clear" w:color="auto" w:fill="FFFFFF"/>
          </w:rPr>
          <w:t xml:space="preserve"> </w:t>
        </w:r>
      </w:ins>
      <w:del w:id="59" w:author="GideC2" w:date="2016-07-13T19:25:00Z">
        <w:r w:rsidDel="00D35299">
          <w:rPr>
            <w:rFonts w:ascii="inherit" w:hAnsi="inherit" w:cs="Arial"/>
            <w:color w:val="212121"/>
            <w:shd w:val="clear" w:color="auto" w:fill="FFFFFF"/>
          </w:rPr>
          <w:delText xml:space="preserve"> </w:delText>
        </w:r>
        <w:r w:rsidDel="00D35299">
          <w:rPr>
            <w:rFonts w:ascii="inherit" w:hAnsi="inherit" w:cs="Arial"/>
            <w:color w:val="212121"/>
            <w:shd w:val="clear" w:color="auto" w:fill="FFFFFF"/>
          </w:rPr>
          <w:delText xml:space="preserve">soit </w:delText>
        </w:r>
      </w:del>
      <w:r>
        <w:rPr>
          <w:rFonts w:ascii="inherit" w:hAnsi="inherit" w:cs="Arial"/>
          <w:color w:val="212121"/>
          <w:shd w:val="clear" w:color="auto" w:fill="FFFFFF"/>
        </w:rPr>
        <w:t xml:space="preserve">par des fonctions symboliques, statistiques ou dynamiques.  </w:t>
      </w:r>
      <w:del w:id="60" w:author="GideC2" w:date="2016-07-13T19:25:00Z">
        <w:r w:rsidDel="00A53F1D">
          <w:rPr>
            <w:rFonts w:ascii="inherit" w:hAnsi="inherit" w:cs="Arial"/>
            <w:color w:val="212121"/>
            <w:shd w:val="clear" w:color="auto" w:fill="FFFFFF"/>
          </w:rPr>
          <w:delText>Par contre</w:delText>
        </w:r>
      </w:del>
      <w:ins w:id="61" w:author="GideC2" w:date="2016-07-13T19:25:00Z">
        <w:r w:rsidR="00A53F1D">
          <w:rPr>
            <w:rFonts w:ascii="inherit" w:hAnsi="inherit" w:cs="Arial"/>
            <w:color w:val="212121"/>
            <w:shd w:val="clear" w:color="auto" w:fill="FFFFFF"/>
          </w:rPr>
          <w:t>Cependant</w:t>
        </w:r>
      </w:ins>
      <w:r>
        <w:rPr>
          <w:rFonts w:ascii="inherit" w:hAnsi="inherit" w:cs="Arial"/>
          <w:color w:val="212121"/>
          <w:shd w:val="clear" w:color="auto" w:fill="FFFFFF"/>
        </w:rPr>
        <w:t>,</w:t>
      </w:r>
      <w:del w:id="62" w:author="GideC2" w:date="2016-07-13T19:26:00Z">
        <w:r w:rsidDel="00A53F1D">
          <w:rPr>
            <w:rFonts w:ascii="inherit" w:hAnsi="inherit" w:cs="Arial"/>
            <w:color w:val="212121"/>
            <w:shd w:val="clear" w:color="auto" w:fill="FFFFFF"/>
          </w:rPr>
          <w:delText xml:space="preserve"> </w:delText>
        </w:r>
        <w:r w:rsidDel="00A53F1D">
          <w:rPr>
            <w:rFonts w:ascii="inherit" w:hAnsi="inherit" w:cs="Arial"/>
            <w:color w:val="212121"/>
            <w:shd w:val="clear" w:color="auto" w:fill="FFFFFF"/>
          </w:rPr>
          <w:delText>il y a m</w:delText>
        </w:r>
        <w:r w:rsidDel="00A53F1D">
          <w:rPr>
            <w:rFonts w:ascii="inherit" w:hAnsi="inherit" w:cs="Arial"/>
            <w:color w:val="212121"/>
            <w:shd w:val="clear" w:color="auto" w:fill="FFFFFF"/>
          </w:rPr>
          <w:delText xml:space="preserve">oins </w:delText>
        </w:r>
        <w:r w:rsidDel="00A53F1D">
          <w:rPr>
            <w:rFonts w:ascii="inherit" w:hAnsi="inherit" w:cs="Arial"/>
            <w:color w:val="212121"/>
            <w:shd w:val="clear" w:color="auto" w:fill="FFFFFF"/>
          </w:rPr>
          <w:delText>d’</w:delText>
        </w:r>
      </w:del>
      <w:ins w:id="63" w:author="GideC2" w:date="2016-07-13T19:26:00Z">
        <w:r w:rsidR="00A53F1D">
          <w:rPr>
            <w:rFonts w:ascii="inherit" w:hAnsi="inherit" w:cs="Arial"/>
            <w:color w:val="212121"/>
            <w:shd w:val="clear" w:color="auto" w:fill="FFFFFF"/>
          </w:rPr>
          <w:t xml:space="preserve"> des </w:t>
        </w:r>
      </w:ins>
      <w:r>
        <w:rPr>
          <w:rFonts w:ascii="inherit" w:hAnsi="inherit" w:cs="Arial"/>
          <w:color w:val="212121"/>
          <w:shd w:val="clear" w:color="auto" w:fill="FFFFFF"/>
        </w:rPr>
        <w:t>exemple</w:t>
      </w:r>
      <w:ins w:id="64" w:author="GideC2" w:date="2016-07-13T19:26:00Z">
        <w:r w:rsidR="00A53F1D">
          <w:rPr>
            <w:rFonts w:ascii="inherit" w:hAnsi="inherit" w:cs="Arial"/>
            <w:color w:val="212121"/>
            <w:shd w:val="clear" w:color="auto" w:fill="FFFFFF"/>
          </w:rPr>
          <w:t>s</w:t>
        </w:r>
      </w:ins>
      <w:r>
        <w:rPr>
          <w:rFonts w:ascii="inherit" w:hAnsi="inherit" w:cs="Arial"/>
          <w:color w:val="212121"/>
          <w:shd w:val="clear" w:color="auto" w:fill="FFFFFF"/>
        </w:rPr>
        <w:t xml:space="preserve"> de transfert de comportement cognitif de plus haut niveaux aux robots</w:t>
      </w:r>
      <w:ins w:id="65" w:author="GideC2" w:date="2016-07-13T19:27:00Z">
        <w:r w:rsidR="00A53F1D">
          <w:rPr>
            <w:rFonts w:ascii="inherit" w:hAnsi="inherit" w:cs="Arial"/>
            <w:color w:val="212121"/>
            <w:shd w:val="clear" w:color="auto" w:fill="FFFFFF"/>
          </w:rPr>
          <w:t xml:space="preserve"> sont plus rares</w:t>
        </w:r>
      </w:ins>
      <w:r>
        <w:rPr>
          <w:rFonts w:ascii="inherit" w:hAnsi="inherit" w:cs="Arial"/>
          <w:color w:val="212121"/>
          <w:shd w:val="clear" w:color="auto" w:fill="FFFFFF"/>
        </w:rPr>
        <w:t xml:space="preserve">, </w:t>
      </w:r>
      <w:del w:id="66" w:author="GideC2" w:date="2016-07-13T19:28:00Z">
        <w:r w:rsidDel="00A53F1D">
          <w:rPr>
            <w:rFonts w:ascii="inherit" w:hAnsi="inherit" w:cs="Arial"/>
            <w:color w:val="212121"/>
            <w:shd w:val="clear" w:color="auto" w:fill="FFFFFF"/>
          </w:rPr>
          <w:delText xml:space="preserve">comme </w:delText>
        </w:r>
      </w:del>
      <w:ins w:id="67" w:author="GideC2" w:date="2016-07-13T19:28:00Z">
        <w:r w:rsidR="00A53F1D">
          <w:rPr>
            <w:rFonts w:ascii="inherit" w:hAnsi="inherit" w:cs="Arial"/>
            <w:color w:val="212121"/>
            <w:shd w:val="clear" w:color="auto" w:fill="FFFFFF"/>
          </w:rPr>
          <w:t>ainsi que</w:t>
        </w:r>
        <w:r w:rsidR="00A53F1D">
          <w:rPr>
            <w:rFonts w:ascii="inherit" w:hAnsi="inherit" w:cs="Arial"/>
            <w:color w:val="212121"/>
            <w:shd w:val="clear" w:color="auto" w:fill="FFFFFF"/>
          </w:rPr>
          <w:t xml:space="preserve"> </w:t>
        </w:r>
      </w:ins>
      <w:r>
        <w:rPr>
          <w:rFonts w:ascii="inherit" w:hAnsi="inherit" w:cs="Arial"/>
          <w:color w:val="212121"/>
          <w:shd w:val="clear" w:color="auto" w:fill="FFFFFF"/>
        </w:rPr>
        <w:t>les compétences en résolution de problèmes et les stratégies d’exploration.</w:t>
      </w:r>
    </w:p>
    <w:p w14:paraId="5DC75BC3" w14:textId="77777777" w:rsidR="00B251F2" w:rsidRDefault="00725EE3">
      <w:pPr>
        <w:rPr>
          <w:rFonts w:ascii="inherit" w:eastAsia="Times New Roman" w:hAnsi="inherit" w:cs="Arial"/>
          <w:color w:val="212121"/>
          <w:shd w:val="clear" w:color="auto" w:fill="FFFFFF"/>
          <w:lang w:eastAsia="fr-FR"/>
        </w:rPr>
      </w:pPr>
      <w:r>
        <w:rPr>
          <w:rFonts w:ascii="inherit" w:hAnsi="inherit" w:cs="Arial"/>
          <w:color w:val="212121"/>
          <w:shd w:val="clear" w:color="auto" w:fill="FFFFFF"/>
        </w:rPr>
        <w:t>L’objectif de ce mémoire est de créer des modèles mathématiques correspondant au raisonn</w:t>
      </w:r>
      <w:r>
        <w:rPr>
          <w:rFonts w:ascii="inherit" w:hAnsi="inherit" w:cs="Arial"/>
          <w:color w:val="212121"/>
          <w:shd w:val="clear" w:color="auto" w:fill="FFFFFF"/>
        </w:rPr>
        <w:t xml:space="preserve">ement humain à </w:t>
      </w:r>
      <w:r>
        <w:rPr>
          <w:rFonts w:ascii="inherit" w:eastAsia="Times New Roman" w:hAnsi="inherit" w:cs="Courier New"/>
          <w:color w:val="212121"/>
          <w:lang w:eastAsia="fr-FR"/>
        </w:rPr>
        <w:t xml:space="preserve">l’égard de l’incertitude présente durant des tâches d’exploration dans le domaine de la navigation spatial sans information visuelle. Ces modèles de raisonnement sont transférés à un robot apprenti. Cette méthode évite un long apprentissage </w:t>
      </w:r>
      <w:r>
        <w:rPr>
          <w:rFonts w:ascii="inherit" w:eastAsia="Times New Roman" w:hAnsi="inherit" w:cs="Courier New"/>
          <w:color w:val="212121"/>
          <w:lang w:eastAsia="fr-FR"/>
        </w:rPr>
        <w:t>de notre savoir au robot</w:t>
      </w:r>
      <w:r>
        <w:rPr>
          <w:rFonts w:ascii="inherit" w:eastAsia="Times New Roman" w:hAnsi="inherit" w:cs="Arial"/>
          <w:color w:val="212121"/>
          <w:shd w:val="clear" w:color="auto" w:fill="FFFFFF"/>
          <w:lang w:eastAsia="fr-FR"/>
        </w:rPr>
        <w:t>.</w:t>
      </w:r>
      <w:del w:id="68" w:author="GideC2" w:date="2016-07-13T19:31:00Z">
        <w:r w:rsidDel="00BB379E">
          <w:rPr>
            <w:rFonts w:ascii="inherit" w:eastAsia="Times New Roman" w:hAnsi="inherit" w:cs="Arial"/>
            <w:color w:val="212121"/>
            <w:shd w:val="clear" w:color="auto" w:fill="FFFFFF"/>
            <w:lang w:eastAsia="fr-FR"/>
          </w:rPr>
          <w:delText xml:space="preserve"> </w:delText>
        </w:r>
      </w:del>
    </w:p>
    <w:p w14:paraId="44182F2B" w14:textId="6BA22463" w:rsidR="00B251F2" w:rsidRDefault="00725EE3">
      <w:pPr>
        <w:rPr>
          <w:rFonts w:ascii="inherit" w:eastAsia="Times New Roman" w:hAnsi="inherit" w:cs="Courier New"/>
          <w:color w:val="212121"/>
          <w:lang w:eastAsia="fr-FR"/>
        </w:rPr>
      </w:pPr>
      <w:r>
        <w:rPr>
          <w:rFonts w:ascii="inherit" w:eastAsia="Times New Roman" w:hAnsi="inherit" w:cs="Courier New"/>
          <w:color w:val="212121"/>
          <w:lang w:eastAsia="fr-FR"/>
        </w:rPr>
        <w:t xml:space="preserve">Le choix de la navigation spatial sans information visuelle a été </w:t>
      </w:r>
      <w:del w:id="69" w:author="GideC2" w:date="2016-07-13T19:33:00Z">
        <w:r w:rsidDel="00167633">
          <w:rPr>
            <w:rFonts w:ascii="inherit" w:eastAsia="Times New Roman" w:hAnsi="inherit" w:cs="Courier New"/>
            <w:color w:val="212121"/>
            <w:lang w:eastAsia="fr-FR"/>
          </w:rPr>
          <w:delText>motivée</w:delText>
        </w:r>
      </w:del>
      <w:ins w:id="70" w:author="GideC2" w:date="2016-07-13T19:33:00Z">
        <w:r w:rsidR="00167633">
          <w:rPr>
            <w:rFonts w:ascii="inherit" w:eastAsia="Times New Roman" w:hAnsi="inherit" w:cs="Courier New"/>
            <w:color w:val="212121"/>
            <w:lang w:eastAsia="fr-FR"/>
          </w:rPr>
          <w:t>motivé</w:t>
        </w:r>
      </w:ins>
      <w:r>
        <w:rPr>
          <w:rFonts w:ascii="inherit" w:eastAsia="Times New Roman" w:hAnsi="inherit" w:cs="Courier New"/>
          <w:color w:val="212121"/>
          <w:lang w:eastAsia="fr-FR"/>
        </w:rPr>
        <w:t xml:space="preserve"> par le fait qu'il existe de nombreux domaines d’application robotique où l’incertitude résultante d’une absence de perception visuelle est fréquente</w:t>
      </w:r>
      <w:ins w:id="71" w:author="GideC2" w:date="2016-07-13T19:31:00Z">
        <w:r w:rsidR="00BB379E">
          <w:rPr>
            <w:rFonts w:ascii="inherit" w:eastAsia="Times New Roman" w:hAnsi="inherit" w:cs="Courier New"/>
            <w:color w:val="212121"/>
            <w:lang w:eastAsia="fr-FR"/>
          </w:rPr>
          <w:t>.</w:t>
        </w:r>
      </w:ins>
      <w:del w:id="72" w:author="GideC2" w:date="2016-07-13T19:31:00Z">
        <w:r w:rsidDel="00BB379E">
          <w:rPr>
            <w:rFonts w:ascii="inherit" w:eastAsia="Times New Roman" w:hAnsi="inherit" w:cs="Courier New"/>
            <w:color w:val="212121"/>
            <w:lang w:eastAsia="fr-FR"/>
          </w:rPr>
          <w:delText>,</w:delText>
        </w:r>
        <w:r w:rsidDel="00BB379E">
          <w:rPr>
            <w:rFonts w:ascii="inherit" w:eastAsia="Times New Roman" w:hAnsi="inherit" w:cs="Courier New"/>
            <w:color w:val="212121"/>
            <w:lang w:eastAsia="fr-FR"/>
          </w:rPr>
          <w:delText xml:space="preserve"> </w:delText>
        </w:r>
      </w:del>
      <w:del w:id="73" w:author="GideC2" w:date="2016-07-13T19:32:00Z">
        <w:r w:rsidDel="00BB379E">
          <w:rPr>
            <w:rFonts w:ascii="inherit" w:eastAsia="Times New Roman" w:hAnsi="inherit" w:cs="Courier New"/>
            <w:color w:val="212121"/>
            <w:lang w:eastAsia="fr-FR"/>
          </w:rPr>
          <w:delText xml:space="preserve"> </w:delText>
        </w:r>
        <w:r w:rsidDel="00BB379E">
          <w:rPr>
            <w:rFonts w:ascii="inherit" w:eastAsia="Times New Roman" w:hAnsi="inherit" w:cs="Courier New"/>
            <w:color w:val="212121"/>
            <w:lang w:eastAsia="fr-FR"/>
          </w:rPr>
          <w:delText>c</w:delText>
        </w:r>
        <w:r w:rsidDel="00BB379E">
          <w:rPr>
            <w:rFonts w:ascii="inherit" w:eastAsia="Times New Roman" w:hAnsi="inherit" w:cs="Courier New"/>
            <w:color w:val="212121"/>
            <w:lang w:eastAsia="fr-FR"/>
          </w:rPr>
          <w:delText>o</w:delText>
        </w:r>
        <w:r w:rsidDel="00BB379E">
          <w:rPr>
            <w:rFonts w:ascii="inherit" w:eastAsia="Times New Roman" w:hAnsi="inherit" w:cs="Courier New"/>
            <w:color w:val="212121"/>
            <w:lang w:eastAsia="fr-FR"/>
          </w:rPr>
          <w:delText>m</w:delText>
        </w:r>
        <w:r w:rsidDel="00BB379E">
          <w:rPr>
            <w:rFonts w:ascii="inherit" w:eastAsia="Times New Roman" w:hAnsi="inherit" w:cs="Courier New"/>
            <w:color w:val="212121"/>
            <w:lang w:eastAsia="fr-FR"/>
          </w:rPr>
          <w:delText>m</w:delText>
        </w:r>
        <w:r w:rsidDel="00BB379E">
          <w:rPr>
            <w:rFonts w:ascii="inherit" w:eastAsia="Times New Roman" w:hAnsi="inherit" w:cs="Courier New"/>
            <w:color w:val="212121"/>
            <w:lang w:eastAsia="fr-FR"/>
          </w:rPr>
          <w:delText>e</w:delText>
        </w:r>
        <w:r w:rsidDel="00BB379E">
          <w:rPr>
            <w:rFonts w:ascii="inherit" w:eastAsia="Times New Roman" w:hAnsi="inherit" w:cs="Courier New"/>
            <w:color w:val="212121"/>
            <w:lang w:eastAsia="fr-FR"/>
          </w:rPr>
          <w:delText xml:space="preserve"> : </w:delText>
        </w:r>
      </w:del>
      <w:ins w:id="74" w:author="GideC2" w:date="2016-07-13T19:32:00Z">
        <w:r w:rsidR="00BB379E">
          <w:rPr>
            <w:rFonts w:ascii="inherit" w:eastAsia="Times New Roman" w:hAnsi="inherit" w:cs="Courier New"/>
            <w:color w:val="212121"/>
            <w:lang w:eastAsia="fr-FR"/>
          </w:rPr>
          <w:t xml:space="preserve"> </w:t>
        </w:r>
      </w:ins>
      <w:del w:id="75" w:author="GideC2" w:date="2016-07-13T19:32:00Z">
        <w:r w:rsidDel="00BB379E">
          <w:rPr>
            <w:rFonts w:ascii="inherit" w:eastAsia="Times New Roman" w:hAnsi="inherit" w:cs="Courier New"/>
            <w:color w:val="212121"/>
            <w:lang w:eastAsia="fr-FR"/>
          </w:rPr>
          <w:delText xml:space="preserve">l’entretien </w:delText>
        </w:r>
      </w:del>
      <w:ins w:id="76" w:author="GideC2" w:date="2016-07-13T19:32:00Z">
        <w:r w:rsidR="00BB379E">
          <w:rPr>
            <w:rFonts w:ascii="inherit" w:eastAsia="Times New Roman" w:hAnsi="inherit" w:cs="Courier New"/>
            <w:color w:val="212121"/>
            <w:lang w:eastAsia="fr-FR"/>
          </w:rPr>
          <w:t>L</w:t>
        </w:r>
        <w:r w:rsidR="00BB379E">
          <w:rPr>
            <w:rFonts w:ascii="inherit" w:eastAsia="Times New Roman" w:hAnsi="inherit" w:cs="Courier New"/>
            <w:color w:val="212121"/>
            <w:lang w:eastAsia="fr-FR"/>
          </w:rPr>
          <w:t xml:space="preserve">’entretien </w:t>
        </w:r>
      </w:ins>
      <w:r>
        <w:rPr>
          <w:rFonts w:ascii="inherit" w:eastAsia="Times New Roman" w:hAnsi="inherit" w:cs="Courier New"/>
          <w:color w:val="212121"/>
          <w:lang w:eastAsia="fr-FR"/>
        </w:rPr>
        <w:t xml:space="preserve">des fonds marins, l’exploration planétaire et </w:t>
      </w:r>
      <w:r>
        <w:rPr>
          <w:rFonts w:ascii="inherit" w:eastAsia="Times New Roman" w:hAnsi="inherit" w:cs="Courier New"/>
          <w:color w:val="212121"/>
          <w:shd w:val="clear" w:color="auto" w:fill="FFFFFF"/>
          <w:lang w:eastAsia="fr-FR"/>
        </w:rPr>
        <w:t>des tâches de manipulation avec des occlusions fréquentes</w:t>
      </w:r>
      <w:ins w:id="77" w:author="GideC2" w:date="2016-07-13T19:32:00Z">
        <w:r w:rsidR="00BB379E">
          <w:rPr>
            <w:rFonts w:ascii="inherit" w:eastAsia="Times New Roman" w:hAnsi="inherit" w:cs="Courier New"/>
            <w:color w:val="212121"/>
            <w:shd w:val="clear" w:color="auto" w:fill="FFFFFF"/>
            <w:lang w:eastAsia="fr-FR"/>
          </w:rPr>
          <w:t xml:space="preserve"> en sont quelques exemples</w:t>
        </w:r>
      </w:ins>
      <w:r>
        <w:rPr>
          <w:rFonts w:ascii="inherit" w:eastAsia="Times New Roman" w:hAnsi="inherit" w:cs="Courier New"/>
          <w:color w:val="212121"/>
          <w:lang w:eastAsia="fr-FR"/>
        </w:rPr>
        <w:t>.</w:t>
      </w:r>
    </w:p>
    <w:p w14:paraId="6ED64A9A" w14:textId="66979CA2" w:rsidR="00B251F2" w:rsidRDefault="00725EE3">
      <w:pPr>
        <w:rPr>
          <w:rFonts w:ascii="inherit" w:eastAsia="Times New Roman" w:hAnsi="inherit" w:cs="Courier New"/>
          <w:color w:val="212121"/>
          <w:shd w:val="clear" w:color="auto" w:fill="FFFFFF"/>
          <w:lang w:eastAsia="fr-FR"/>
        </w:rPr>
      </w:pPr>
      <w:r>
        <w:rPr>
          <w:rFonts w:ascii="inherit" w:eastAsia="Times New Roman" w:hAnsi="inherit" w:cs="Courier New"/>
          <w:color w:val="212121"/>
          <w:lang w:eastAsia="fr-FR"/>
        </w:rPr>
        <w:t>Pour ce travail les scénarios suivants sont étudiés :</w:t>
      </w:r>
      <w:del w:id="78" w:author="GideC2" w:date="2016-07-13T19:26:00Z">
        <w:r w:rsidDel="00A53F1D">
          <w:rPr>
            <w:rFonts w:ascii="inherit" w:eastAsia="Times New Roman" w:hAnsi="inherit" w:cs="Courier New"/>
            <w:color w:val="212121"/>
            <w:lang w:eastAsia="fr-FR"/>
          </w:rPr>
          <w:delText xml:space="preserve"> </w:delText>
        </w:r>
      </w:del>
      <w:r>
        <w:rPr>
          <w:rFonts w:ascii="inherit" w:eastAsia="Times New Roman" w:hAnsi="inherit" w:cs="Courier New"/>
          <w:color w:val="212121"/>
          <w:shd w:val="clear" w:color="auto" w:fill="FFFFFF"/>
          <w:lang w:eastAsia="fr-FR"/>
        </w:rPr>
        <w:t xml:space="preserve"> la localisation d’un objet dans une pièce et l'établissement d’une connexion  av</w:t>
      </w:r>
      <w:r>
        <w:rPr>
          <w:rFonts w:ascii="inherit" w:eastAsia="Times New Roman" w:hAnsi="inherit" w:cs="Courier New"/>
          <w:color w:val="212121"/>
          <w:shd w:val="clear" w:color="auto" w:fill="FFFFFF"/>
          <w:lang w:eastAsia="fr-FR"/>
        </w:rPr>
        <w:t xml:space="preserve">ec une prise électrique. </w:t>
      </w:r>
    </w:p>
    <w:p w14:paraId="2DF8E8D0" w14:textId="7584815D" w:rsidR="00B251F2" w:rsidDel="007C00C0" w:rsidRDefault="00725EE3" w:rsidP="00777218">
      <w:pPr>
        <w:rPr>
          <w:del w:id="79" w:author="GideC2" w:date="2016-07-13T20:07:00Z"/>
          <w:rFonts w:ascii="inherit" w:hAnsi="inherit" w:cs="Arial"/>
          <w:color w:val="212121"/>
          <w:shd w:val="clear" w:color="auto" w:fill="FFFFFF"/>
        </w:rPr>
      </w:pPr>
      <w:r>
        <w:rPr>
          <w:rFonts w:ascii="inherit" w:hAnsi="inherit" w:cs="Arial"/>
          <w:color w:val="212121"/>
          <w:shd w:val="clear" w:color="auto" w:fill="FFFFFF"/>
        </w:rPr>
        <w:t xml:space="preserve">Une difficulté présente dans l’apprentissage du raisonnement humain, dans les scénarios de recherche que nous considérons, </w:t>
      </w:r>
      <w:del w:id="80" w:author="GideC2" w:date="2016-07-13T19:43:00Z">
        <w:r w:rsidDel="008774AC">
          <w:rPr>
            <w:rFonts w:ascii="inherit" w:hAnsi="inherit" w:cs="Arial"/>
            <w:color w:val="212121"/>
            <w:shd w:val="clear" w:color="auto" w:fill="FFFFFF"/>
          </w:rPr>
          <w:delText xml:space="preserve">est que </w:delText>
        </w:r>
      </w:del>
      <w:ins w:id="81" w:author="GideC2" w:date="2016-07-13T19:43:00Z">
        <w:r w:rsidR="008774AC">
          <w:rPr>
            <w:rFonts w:ascii="inherit" w:hAnsi="inherit" w:cs="Arial"/>
            <w:color w:val="212121"/>
            <w:shd w:val="clear" w:color="auto" w:fill="FFFFFF"/>
          </w:rPr>
          <w:t xml:space="preserve">réside dans le fait que </w:t>
        </w:r>
      </w:ins>
      <w:del w:id="82" w:author="GideC2" w:date="2016-07-13T19:46:00Z">
        <w:r w:rsidDel="002E1419">
          <w:rPr>
            <w:rFonts w:ascii="inherit" w:hAnsi="inherit" w:cs="Arial"/>
            <w:color w:val="212121"/>
            <w:shd w:val="clear" w:color="auto" w:fill="FFFFFF"/>
          </w:rPr>
          <w:delText xml:space="preserve">nos </w:delText>
        </w:r>
      </w:del>
      <w:ins w:id="83" w:author="GideC2" w:date="2016-07-13T19:46:00Z">
        <w:r w:rsidR="002E1419">
          <w:rPr>
            <w:rFonts w:ascii="inherit" w:hAnsi="inherit" w:cs="Arial"/>
            <w:color w:val="212121"/>
            <w:shd w:val="clear" w:color="auto" w:fill="FFFFFF"/>
          </w:rPr>
          <w:t>les</w:t>
        </w:r>
        <w:r w:rsidR="002E1419">
          <w:rPr>
            <w:rFonts w:ascii="inherit" w:hAnsi="inherit" w:cs="Arial"/>
            <w:color w:val="212121"/>
            <w:shd w:val="clear" w:color="auto" w:fill="FFFFFF"/>
          </w:rPr>
          <w:t xml:space="preserve"> </w:t>
        </w:r>
      </w:ins>
      <w:r>
        <w:rPr>
          <w:rFonts w:ascii="inherit" w:hAnsi="inherit" w:cs="Arial"/>
          <w:color w:val="212121"/>
          <w:shd w:val="clear" w:color="auto" w:fill="FFFFFF"/>
        </w:rPr>
        <w:t>pensées et sensations (</w:t>
      </w:r>
      <w:proofErr w:type="spellStart"/>
      <w:r>
        <w:rPr>
          <w:rFonts w:ascii="inherit" w:hAnsi="inherit" w:cs="Arial"/>
          <w:color w:val="212121"/>
          <w:shd w:val="clear" w:color="auto" w:fill="FFFFFF"/>
        </w:rPr>
        <w:t>haptique</w:t>
      </w:r>
      <w:proofErr w:type="spellEnd"/>
      <w:r>
        <w:rPr>
          <w:rFonts w:ascii="inherit" w:hAnsi="inherit" w:cs="Arial"/>
          <w:color w:val="212121"/>
          <w:shd w:val="clear" w:color="auto" w:fill="FFFFFF"/>
        </w:rPr>
        <w:t xml:space="preserve"> et tactile)</w:t>
      </w:r>
      <w:ins w:id="84" w:author="GideC2" w:date="2016-07-13T19:46:00Z">
        <w:r w:rsidR="002E1419">
          <w:rPr>
            <w:rFonts w:ascii="inherit" w:hAnsi="inherit" w:cs="Arial"/>
            <w:color w:val="212121"/>
            <w:shd w:val="clear" w:color="auto" w:fill="FFFFFF"/>
          </w:rPr>
          <w:t xml:space="preserve"> humaines</w:t>
        </w:r>
      </w:ins>
      <w:r>
        <w:rPr>
          <w:rFonts w:ascii="inherit" w:hAnsi="inherit" w:cs="Arial"/>
          <w:color w:val="212121"/>
          <w:shd w:val="clear" w:color="auto" w:fill="FFFFFF"/>
        </w:rPr>
        <w:t xml:space="preserve"> sont inobservables et varient entre les personnes</w:t>
      </w:r>
      <w:commentRangeStart w:id="85"/>
      <w:r>
        <w:rPr>
          <w:rFonts w:ascii="inherit" w:hAnsi="inherit" w:cs="Arial"/>
          <w:color w:val="212121"/>
          <w:shd w:val="clear" w:color="auto" w:fill="FFFFFF"/>
        </w:rPr>
        <w:t xml:space="preserve">. </w:t>
      </w:r>
      <w:ins w:id="86" w:author="GideC2" w:date="2016-07-13T19:54:00Z">
        <w:r w:rsidR="006F5276">
          <w:rPr>
            <w:rFonts w:ascii="inherit" w:hAnsi="inherit" w:cs="Arial"/>
            <w:color w:val="212121"/>
            <w:shd w:val="clear" w:color="auto" w:fill="FFFFFF"/>
          </w:rPr>
          <w:t>Lors d’expérimentations,</w:t>
        </w:r>
      </w:ins>
      <w:ins w:id="87" w:author="GideC2" w:date="2016-07-13T19:55:00Z">
        <w:r w:rsidR="006F5276" w:rsidRPr="006F5276">
          <w:t xml:space="preserve"> </w:t>
        </w:r>
        <w:r w:rsidR="006F5276" w:rsidRPr="006F5276">
          <w:rPr>
            <w:rFonts w:ascii="inherit" w:hAnsi="inherit" w:cs="Arial"/>
            <w:color w:val="212121"/>
            <w:shd w:val="clear" w:color="auto" w:fill="FFFFFF"/>
          </w:rPr>
          <w:t xml:space="preserve">les </w:t>
        </w:r>
        <w:r w:rsidR="006F5276">
          <w:rPr>
            <w:rFonts w:ascii="inherit" w:hAnsi="inherit" w:cs="Arial"/>
            <w:color w:val="212121"/>
            <w:shd w:val="clear" w:color="auto" w:fill="FFFFFF"/>
          </w:rPr>
          <w:t xml:space="preserve">sensations perçues par les </w:t>
        </w:r>
      </w:ins>
      <w:ins w:id="88" w:author="GideC2" w:date="2016-07-13T20:24:00Z">
        <w:r w:rsidR="00D9246E">
          <w:rPr>
            <w:rFonts w:ascii="inherit" w:hAnsi="inherit" w:cs="Arial"/>
            <w:color w:val="212121"/>
            <w:shd w:val="clear" w:color="auto" w:fill="FFFFFF"/>
          </w:rPr>
          <w:t>sujets</w:t>
        </w:r>
      </w:ins>
      <w:ins w:id="89" w:author="GideC2" w:date="2016-07-13T19:55:00Z">
        <w:r w:rsidR="006F5276">
          <w:rPr>
            <w:rFonts w:ascii="inherit" w:hAnsi="inherit" w:cs="Arial"/>
            <w:color w:val="212121"/>
            <w:shd w:val="clear" w:color="auto" w:fill="FFFFFF"/>
          </w:rPr>
          <w:t xml:space="preserve"> </w:t>
        </w:r>
      </w:ins>
      <w:ins w:id="90" w:author="GideC2" w:date="2016-07-13T19:57:00Z">
        <w:r w:rsidR="00F15475" w:rsidRPr="006F5276">
          <w:rPr>
            <w:rFonts w:ascii="inherit" w:hAnsi="inherit" w:cs="Arial"/>
            <w:color w:val="212121"/>
            <w:shd w:val="clear" w:color="auto" w:fill="FFFFFF"/>
          </w:rPr>
          <w:t xml:space="preserve">en </w:t>
        </w:r>
        <w:r w:rsidR="00F15475">
          <w:rPr>
            <w:rFonts w:ascii="inherit" w:hAnsi="inherit" w:cs="Arial"/>
            <w:color w:val="212121"/>
            <w:shd w:val="clear" w:color="auto" w:fill="FFFFFF"/>
          </w:rPr>
          <w:t xml:space="preserve">fonction de la géométrique de leur </w:t>
        </w:r>
        <w:r w:rsidR="00F15475" w:rsidRPr="006F5276">
          <w:rPr>
            <w:rFonts w:ascii="inherit" w:hAnsi="inherit" w:cs="Arial"/>
            <w:color w:val="212121"/>
            <w:shd w:val="clear" w:color="auto" w:fill="FFFFFF"/>
          </w:rPr>
          <w:t>environnement</w:t>
        </w:r>
        <w:r w:rsidR="00F15475">
          <w:rPr>
            <w:rFonts w:ascii="inherit" w:hAnsi="inherit" w:cs="Arial"/>
            <w:color w:val="212121"/>
            <w:shd w:val="clear" w:color="auto" w:fill="FFFFFF"/>
          </w:rPr>
          <w:t xml:space="preserve"> </w:t>
        </w:r>
      </w:ins>
      <w:ins w:id="91" w:author="GideC2" w:date="2016-07-13T19:55:00Z">
        <w:r w:rsidR="006F5276">
          <w:rPr>
            <w:rFonts w:ascii="inherit" w:hAnsi="inherit" w:cs="Arial"/>
            <w:color w:val="212121"/>
            <w:shd w:val="clear" w:color="auto" w:fill="FFFFFF"/>
          </w:rPr>
          <w:t>ont pu être déduit par l</w:t>
        </w:r>
      </w:ins>
      <w:ins w:id="92" w:author="GideC2" w:date="2016-07-13T19:56:00Z">
        <w:r w:rsidR="006F5276">
          <w:rPr>
            <w:rFonts w:ascii="inherit" w:hAnsi="inherit" w:cs="Arial"/>
            <w:color w:val="212121"/>
            <w:shd w:val="clear" w:color="auto" w:fill="FFFFFF"/>
          </w:rPr>
          <w:t xml:space="preserve">’observation de </w:t>
        </w:r>
        <w:r w:rsidR="006F5276" w:rsidRPr="006F5276">
          <w:rPr>
            <w:rFonts w:ascii="inherit" w:hAnsi="inherit" w:cs="Arial"/>
            <w:color w:val="212121"/>
            <w:shd w:val="clear" w:color="auto" w:fill="FFFFFF"/>
          </w:rPr>
          <w:t>leurs réactions cinématiques.</w:t>
        </w:r>
      </w:ins>
      <w:commentRangeEnd w:id="85"/>
      <w:ins w:id="93" w:author="GideC2" w:date="2016-07-13T19:58:00Z">
        <w:r w:rsidR="00EE7D08">
          <w:rPr>
            <w:rStyle w:val="CommentReference"/>
          </w:rPr>
          <w:commentReference w:id="85"/>
        </w:r>
      </w:ins>
      <w:ins w:id="94" w:author="GideC2" w:date="2016-07-13T19:59:00Z">
        <w:r w:rsidR="00777218">
          <w:rPr>
            <w:rFonts w:ascii="inherit" w:hAnsi="inherit" w:cs="Arial"/>
            <w:color w:val="212121"/>
            <w:shd w:val="clear" w:color="auto" w:fill="FFFFFF"/>
          </w:rPr>
          <w:t xml:space="preserve"> </w:t>
        </w:r>
      </w:ins>
      <w:del w:id="95" w:author="GideC2" w:date="2016-07-13T19:59:00Z">
        <w:r w:rsidDel="00777218">
          <w:rPr>
            <w:rFonts w:ascii="inherit" w:hAnsi="inherit" w:cs="Arial"/>
            <w:color w:val="212121"/>
            <w:shd w:val="clear" w:color="auto" w:fill="FFFFFF"/>
          </w:rPr>
          <w:delText xml:space="preserve">Nous déduisons les sensations perçues des  humaines en observant leurs réactions cinématiques en fonction de la géométrique de l'environnement. </w:delText>
        </w:r>
      </w:del>
      <w:del w:id="96" w:author="GideC2" w:date="2016-07-13T20:02:00Z">
        <w:r w:rsidDel="00777218">
          <w:rPr>
            <w:rFonts w:ascii="inherit" w:hAnsi="inherit" w:cs="Arial"/>
            <w:color w:val="212121"/>
            <w:shd w:val="clear" w:color="auto" w:fill="FFFFFF"/>
          </w:rPr>
          <w:delText>Ou encore</w:delText>
        </w:r>
      </w:del>
      <w:ins w:id="97" w:author="GideC2" w:date="2016-07-13T20:02:00Z">
        <w:r w:rsidR="00777218">
          <w:rPr>
            <w:rFonts w:ascii="inherit" w:hAnsi="inherit" w:cs="Arial"/>
            <w:color w:val="212121"/>
            <w:shd w:val="clear" w:color="auto" w:fill="FFFFFF"/>
          </w:rPr>
          <w:t xml:space="preserve">Pour d’autres </w:t>
        </w:r>
      </w:ins>
      <w:ins w:id="98" w:author="GideC2" w:date="2016-07-13T20:25:00Z">
        <w:r w:rsidR="00EA541F">
          <w:rPr>
            <w:rFonts w:ascii="inherit" w:hAnsi="inherit" w:cs="Arial"/>
            <w:color w:val="212121"/>
            <w:shd w:val="clear" w:color="auto" w:fill="FFFFFF"/>
          </w:rPr>
          <w:t>prises de données</w:t>
        </w:r>
      </w:ins>
      <w:r>
        <w:rPr>
          <w:rFonts w:ascii="inherit" w:hAnsi="inherit" w:cs="Arial"/>
          <w:color w:val="212121"/>
          <w:shd w:val="clear" w:color="auto" w:fill="FFFFFF"/>
        </w:rPr>
        <w:t xml:space="preserve"> les sujets </w:t>
      </w:r>
      <w:del w:id="99" w:author="GideC2" w:date="2016-07-13T20:26:00Z">
        <w:r w:rsidDel="004C3A04">
          <w:rPr>
            <w:rFonts w:ascii="inherit" w:hAnsi="inherit" w:cs="Arial"/>
            <w:color w:val="212121"/>
            <w:shd w:val="clear" w:color="auto" w:fill="FFFFFF"/>
          </w:rPr>
          <w:delText xml:space="preserve">humains </w:delText>
        </w:r>
      </w:del>
      <w:del w:id="100" w:author="GideC2" w:date="2016-07-13T20:03:00Z">
        <w:r w:rsidDel="00E74660">
          <w:rPr>
            <w:rFonts w:ascii="inherit" w:hAnsi="inherit" w:cs="Arial"/>
            <w:color w:val="212121"/>
            <w:shd w:val="clear" w:color="auto" w:fill="FFFFFF"/>
          </w:rPr>
          <w:delText xml:space="preserve">utilisent </w:delText>
        </w:r>
      </w:del>
      <w:ins w:id="101" w:author="GideC2" w:date="2016-07-13T20:03:00Z">
        <w:r w:rsidR="00E74660">
          <w:rPr>
            <w:rFonts w:ascii="inherit" w:hAnsi="inherit" w:cs="Arial"/>
            <w:color w:val="212121"/>
            <w:shd w:val="clear" w:color="auto" w:fill="FFFFFF"/>
          </w:rPr>
          <w:t>ont été équipé</w:t>
        </w:r>
      </w:ins>
      <w:ins w:id="102" w:author="GideC2" w:date="2016-07-13T20:26:00Z">
        <w:r w:rsidR="003B4491">
          <w:rPr>
            <w:rFonts w:ascii="inherit" w:hAnsi="inherit" w:cs="Arial"/>
            <w:color w:val="212121"/>
            <w:shd w:val="clear" w:color="auto" w:fill="FFFFFF"/>
          </w:rPr>
          <w:t>s</w:t>
        </w:r>
      </w:ins>
      <w:ins w:id="103" w:author="GideC2" w:date="2016-07-13T20:03:00Z">
        <w:r w:rsidR="00E74660">
          <w:rPr>
            <w:rFonts w:ascii="inherit" w:hAnsi="inherit" w:cs="Arial"/>
            <w:color w:val="212121"/>
            <w:shd w:val="clear" w:color="auto" w:fill="FFFFFF"/>
          </w:rPr>
          <w:t xml:space="preserve"> </w:t>
        </w:r>
      </w:ins>
      <w:del w:id="104" w:author="GideC2" w:date="2016-07-13T20:03:00Z">
        <w:r w:rsidDel="00E74660">
          <w:rPr>
            <w:rFonts w:ascii="inherit" w:hAnsi="inherit" w:cs="Arial"/>
            <w:color w:val="212121"/>
            <w:shd w:val="clear" w:color="auto" w:fill="FFFFFF"/>
          </w:rPr>
          <w:delText>u</w:delText>
        </w:r>
        <w:r w:rsidDel="00E74660">
          <w:rPr>
            <w:rFonts w:ascii="inherit" w:hAnsi="inherit" w:cs="Arial"/>
            <w:color w:val="212121"/>
            <w:shd w:val="clear" w:color="auto" w:fill="FFFFFF"/>
          </w:rPr>
          <w:delText>n</w:delText>
        </w:r>
        <w:r w:rsidDel="00E74660">
          <w:rPr>
            <w:rFonts w:ascii="inherit" w:hAnsi="inherit" w:cs="Arial"/>
            <w:color w:val="212121"/>
            <w:shd w:val="clear" w:color="auto" w:fill="FFFFFF"/>
          </w:rPr>
          <w:delText xml:space="preserve"> </w:delText>
        </w:r>
        <w:r w:rsidDel="00E74660">
          <w:rPr>
            <w:rFonts w:ascii="inherit" w:hAnsi="inherit" w:cs="Arial"/>
            <w:color w:val="212121"/>
            <w:shd w:val="clear" w:color="auto" w:fill="FFFFFF"/>
          </w:rPr>
          <w:delText>o</w:delText>
        </w:r>
        <w:r w:rsidDel="00E74660">
          <w:rPr>
            <w:rFonts w:ascii="inherit" w:hAnsi="inherit" w:cs="Arial"/>
            <w:color w:val="212121"/>
            <w:shd w:val="clear" w:color="auto" w:fill="FFFFFF"/>
          </w:rPr>
          <w:delText>u</w:delText>
        </w:r>
        <w:r w:rsidDel="00E74660">
          <w:rPr>
            <w:rFonts w:ascii="inherit" w:hAnsi="inherit" w:cs="Arial"/>
            <w:color w:val="212121"/>
            <w:shd w:val="clear" w:color="auto" w:fill="FFFFFF"/>
          </w:rPr>
          <w:delText>t</w:delText>
        </w:r>
        <w:r w:rsidDel="00E74660">
          <w:rPr>
            <w:rFonts w:ascii="inherit" w:hAnsi="inherit" w:cs="Arial"/>
            <w:color w:val="212121"/>
            <w:shd w:val="clear" w:color="auto" w:fill="FFFFFF"/>
          </w:rPr>
          <w:delText>i</w:delText>
        </w:r>
        <w:r w:rsidDel="00E74660">
          <w:rPr>
            <w:rFonts w:ascii="inherit" w:hAnsi="inherit" w:cs="Arial"/>
            <w:color w:val="212121"/>
            <w:shd w:val="clear" w:color="auto" w:fill="FFFFFF"/>
          </w:rPr>
          <w:delText>l</w:delText>
        </w:r>
        <w:r w:rsidDel="00E74660">
          <w:rPr>
            <w:rFonts w:ascii="inherit" w:hAnsi="inherit" w:cs="Arial"/>
            <w:color w:val="212121"/>
            <w:shd w:val="clear" w:color="auto" w:fill="FFFFFF"/>
          </w:rPr>
          <w:delText xml:space="preserve"> </w:delText>
        </w:r>
        <w:r w:rsidDel="00E74660">
          <w:rPr>
            <w:rFonts w:ascii="inherit" w:hAnsi="inherit" w:cs="Arial"/>
            <w:color w:val="212121"/>
            <w:shd w:val="clear" w:color="auto" w:fill="FFFFFF"/>
          </w:rPr>
          <w:delText>é</w:delText>
        </w:r>
        <w:r w:rsidDel="00E74660">
          <w:rPr>
            <w:rFonts w:ascii="inherit" w:hAnsi="inherit" w:cs="Arial"/>
            <w:color w:val="212121"/>
            <w:shd w:val="clear" w:color="auto" w:fill="FFFFFF"/>
          </w:rPr>
          <w:delText>q</w:delText>
        </w:r>
        <w:r w:rsidDel="00E74660">
          <w:rPr>
            <w:rFonts w:ascii="inherit" w:hAnsi="inherit" w:cs="Arial"/>
            <w:color w:val="212121"/>
            <w:shd w:val="clear" w:color="auto" w:fill="FFFFFF"/>
          </w:rPr>
          <w:delText>u</w:delText>
        </w:r>
        <w:r w:rsidDel="00E74660">
          <w:rPr>
            <w:rFonts w:ascii="inherit" w:hAnsi="inherit" w:cs="Arial"/>
            <w:color w:val="212121"/>
            <w:shd w:val="clear" w:color="auto" w:fill="FFFFFF"/>
          </w:rPr>
          <w:delText>i</w:delText>
        </w:r>
        <w:r w:rsidDel="00E74660">
          <w:rPr>
            <w:rFonts w:ascii="inherit" w:hAnsi="inherit" w:cs="Arial"/>
            <w:color w:val="212121"/>
            <w:shd w:val="clear" w:color="auto" w:fill="FFFFFF"/>
          </w:rPr>
          <w:delText>p</w:delText>
        </w:r>
        <w:r w:rsidDel="00E74660">
          <w:rPr>
            <w:rFonts w:ascii="inherit" w:hAnsi="inherit" w:cs="Arial"/>
            <w:color w:val="212121"/>
            <w:shd w:val="clear" w:color="auto" w:fill="FFFFFF"/>
          </w:rPr>
          <w:delText>é</w:delText>
        </w:r>
        <w:r w:rsidDel="00E74660">
          <w:rPr>
            <w:rFonts w:ascii="inherit" w:hAnsi="inherit" w:cs="Arial"/>
            <w:color w:val="212121"/>
            <w:shd w:val="clear" w:color="auto" w:fill="FFFFFF"/>
          </w:rPr>
          <w:delText xml:space="preserve"> </w:delText>
        </w:r>
      </w:del>
      <w:r>
        <w:rPr>
          <w:rFonts w:ascii="inherit" w:hAnsi="inherit" w:cs="Arial"/>
          <w:color w:val="212121"/>
          <w:shd w:val="clear" w:color="auto" w:fill="FFFFFF"/>
        </w:rPr>
        <w:t xml:space="preserve">d’un capteur de force </w:t>
      </w:r>
      <w:del w:id="105" w:author="GideC2" w:date="2016-07-13T20:04:00Z">
        <w:r w:rsidDel="00E74660">
          <w:rPr>
            <w:rFonts w:ascii="inherit" w:hAnsi="inherit" w:cs="Arial"/>
            <w:color w:val="212121"/>
            <w:shd w:val="clear" w:color="auto" w:fill="FFFFFF"/>
          </w:rPr>
          <w:delText>dont les mesures sont utilisées pou</w:delText>
        </w:r>
        <w:r w:rsidDel="00E74660">
          <w:rPr>
            <w:rFonts w:ascii="inherit" w:hAnsi="inherit" w:cs="Arial"/>
            <w:color w:val="212121"/>
            <w:shd w:val="clear" w:color="auto" w:fill="FFFFFF"/>
          </w:rPr>
          <w:delText>r</w:delText>
        </w:r>
      </w:del>
      <w:ins w:id="106" w:author="GideC2" w:date="2016-07-13T20:05:00Z">
        <w:r w:rsidR="00976D84">
          <w:rPr>
            <w:rFonts w:ascii="inherit" w:hAnsi="inherit" w:cs="Arial"/>
            <w:color w:val="212121"/>
            <w:shd w:val="clear" w:color="auto" w:fill="FFFFFF"/>
          </w:rPr>
          <w:t>de façon à</w:t>
        </w:r>
      </w:ins>
      <w:r>
        <w:rPr>
          <w:rFonts w:ascii="inherit" w:hAnsi="inherit" w:cs="Arial"/>
          <w:color w:val="212121"/>
          <w:shd w:val="clear" w:color="auto" w:fill="FFFFFF"/>
        </w:rPr>
        <w:t xml:space="preserve"> déduire leurs sensations. Ces mesures sont ensuite transformées en </w:t>
      </w:r>
      <w:commentRangeStart w:id="107"/>
      <w:r>
        <w:rPr>
          <w:rFonts w:ascii="inherit" w:hAnsi="inherit" w:cs="Arial"/>
          <w:color w:val="212121"/>
          <w:shd w:val="clear" w:color="auto" w:fill="FFFFFF"/>
        </w:rPr>
        <w:t xml:space="preserve">un vecteur binaire </w:t>
      </w:r>
      <w:del w:id="108" w:author="GideC2" w:date="2016-07-13T20:06:00Z">
        <w:r w:rsidDel="00976D84">
          <w:rPr>
            <w:rFonts w:ascii="inherit" w:hAnsi="inherit" w:cs="Arial"/>
            <w:color w:val="212121"/>
            <w:shd w:val="clear" w:color="auto" w:fill="FFFFFF"/>
          </w:rPr>
          <w:delText>q</w:delText>
        </w:r>
        <w:r w:rsidDel="00976D84">
          <w:rPr>
            <w:rFonts w:ascii="inherit" w:hAnsi="inherit" w:cs="Arial"/>
            <w:color w:val="212121"/>
            <w:shd w:val="clear" w:color="auto" w:fill="FFFFFF"/>
          </w:rPr>
          <w:delText>u</w:delText>
        </w:r>
        <w:r w:rsidDel="00976D84">
          <w:rPr>
            <w:rFonts w:ascii="inherit" w:hAnsi="inherit" w:cs="Arial"/>
            <w:color w:val="212121"/>
            <w:shd w:val="clear" w:color="auto" w:fill="FFFFFF"/>
          </w:rPr>
          <w:delText>i</w:delText>
        </w:r>
        <w:r w:rsidDel="00976D84">
          <w:rPr>
            <w:rFonts w:ascii="inherit" w:hAnsi="inherit" w:cs="Arial"/>
            <w:color w:val="212121"/>
            <w:shd w:val="clear" w:color="auto" w:fill="FFFFFF"/>
          </w:rPr>
          <w:delText xml:space="preserve"> </w:delText>
        </w:r>
        <w:r w:rsidDel="00976D84">
          <w:rPr>
            <w:rFonts w:ascii="inherit" w:hAnsi="inherit" w:cs="Arial"/>
            <w:color w:val="212121"/>
            <w:shd w:val="clear" w:color="auto" w:fill="FFFFFF"/>
          </w:rPr>
          <w:delText>e</w:delText>
        </w:r>
        <w:r w:rsidDel="00976D84">
          <w:rPr>
            <w:rFonts w:ascii="inherit" w:hAnsi="inherit" w:cs="Arial"/>
            <w:color w:val="212121"/>
            <w:shd w:val="clear" w:color="auto" w:fill="FFFFFF"/>
          </w:rPr>
          <w:delText>s</w:delText>
        </w:r>
        <w:r w:rsidDel="00976D84">
          <w:rPr>
            <w:rFonts w:ascii="inherit" w:hAnsi="inherit" w:cs="Arial"/>
            <w:color w:val="212121"/>
            <w:shd w:val="clear" w:color="auto" w:fill="FFFFFF"/>
          </w:rPr>
          <w:delText>t</w:delText>
        </w:r>
        <w:r w:rsidDel="00976D84">
          <w:rPr>
            <w:rFonts w:ascii="inherit" w:hAnsi="inherit" w:cs="Arial"/>
            <w:color w:val="212121"/>
            <w:shd w:val="clear" w:color="auto" w:fill="FFFFFF"/>
          </w:rPr>
          <w:delText xml:space="preserve"> </w:delText>
        </w:r>
      </w:del>
      <w:r>
        <w:rPr>
          <w:rFonts w:ascii="inherit" w:hAnsi="inherit" w:cs="Arial"/>
          <w:color w:val="212121"/>
          <w:shd w:val="clear" w:color="auto" w:fill="FFFFFF"/>
        </w:rPr>
        <w:t xml:space="preserve">générique </w:t>
      </w:r>
      <w:del w:id="109" w:author="GideC2" w:date="2016-07-13T20:06:00Z">
        <w:r w:rsidDel="00976D84">
          <w:rPr>
            <w:rFonts w:ascii="inherit" w:hAnsi="inherit" w:cs="Arial"/>
            <w:color w:val="212121"/>
            <w:shd w:val="clear" w:color="auto" w:fill="FFFFFF"/>
          </w:rPr>
          <w:delText xml:space="preserve">pour </w:delText>
        </w:r>
      </w:del>
      <w:ins w:id="110" w:author="GideC2" w:date="2016-07-13T20:06:00Z">
        <w:r w:rsidR="00976D84">
          <w:rPr>
            <w:rFonts w:ascii="inherit" w:hAnsi="inherit" w:cs="Arial"/>
            <w:color w:val="212121"/>
            <w:shd w:val="clear" w:color="auto" w:fill="FFFFFF"/>
          </w:rPr>
          <w:t>à</w:t>
        </w:r>
        <w:r w:rsidR="00976D84">
          <w:rPr>
            <w:rFonts w:ascii="inherit" w:hAnsi="inherit" w:cs="Arial"/>
            <w:color w:val="212121"/>
            <w:shd w:val="clear" w:color="auto" w:fill="FFFFFF"/>
          </w:rPr>
          <w:t xml:space="preserve"> </w:t>
        </w:r>
        <w:commentRangeEnd w:id="107"/>
        <w:r w:rsidR="00976D84">
          <w:rPr>
            <w:rStyle w:val="CommentReference"/>
          </w:rPr>
          <w:commentReference w:id="107"/>
        </w:r>
      </w:ins>
      <w:r>
        <w:rPr>
          <w:rFonts w:ascii="inherit" w:hAnsi="inherit" w:cs="Arial"/>
          <w:color w:val="212121"/>
          <w:shd w:val="clear" w:color="auto" w:fill="FFFFFF"/>
        </w:rPr>
        <w:t xml:space="preserve">toutes les tâches </w:t>
      </w:r>
      <w:del w:id="111" w:author="GideC2" w:date="2016-07-13T20:08:00Z">
        <w:r w:rsidDel="007C00C0">
          <w:rPr>
            <w:rFonts w:ascii="inherit" w:hAnsi="inherit" w:cs="Arial"/>
            <w:color w:val="212121"/>
            <w:shd w:val="clear" w:color="auto" w:fill="FFFFFF"/>
          </w:rPr>
          <w:delText>que nous considérons</w:delText>
        </w:r>
      </w:del>
      <w:ins w:id="112" w:author="GideC2" w:date="2016-07-13T20:08:00Z">
        <w:r w:rsidR="007C00C0">
          <w:rPr>
            <w:rFonts w:ascii="inherit" w:hAnsi="inherit" w:cs="Arial"/>
            <w:color w:val="212121"/>
            <w:shd w:val="clear" w:color="auto" w:fill="FFFFFF"/>
          </w:rPr>
          <w:t>considérées</w:t>
        </w:r>
      </w:ins>
      <w:r>
        <w:rPr>
          <w:rFonts w:ascii="inherit" w:hAnsi="inherit" w:cs="Arial"/>
          <w:color w:val="212121"/>
          <w:shd w:val="clear" w:color="auto" w:fill="FFFFFF"/>
        </w:rPr>
        <w:t>.</w:t>
      </w:r>
    </w:p>
    <w:p w14:paraId="41083892" w14:textId="77777777" w:rsidR="00B251F2" w:rsidRDefault="00B251F2"/>
    <w:p w14:paraId="736F1E0A" w14:textId="60A8AA5C" w:rsidR="00B251F2" w:rsidRDefault="00725EE3">
      <w:pPr>
        <w:rPr>
          <w:rFonts w:ascii="inherit" w:hAnsi="inherit" w:cs="Arial"/>
          <w:color w:val="212121"/>
          <w:shd w:val="clear" w:color="auto" w:fill="FFFFFF"/>
        </w:rPr>
      </w:pPr>
      <w:r>
        <w:rPr>
          <w:rFonts w:ascii="inherit" w:hAnsi="inherit" w:cs="Arial"/>
          <w:color w:val="212121"/>
          <w:shd w:val="clear" w:color="auto" w:fill="FFFFFF"/>
        </w:rPr>
        <w:t xml:space="preserve">Les données ainsi obtenues sont utilisée pour modéliser les pensées humaines </w:t>
      </w:r>
      <w:del w:id="113" w:author="GideC2" w:date="2016-07-13T20:14:00Z">
        <w:r w:rsidDel="007C00C0">
          <w:rPr>
            <w:rFonts w:ascii="inherit" w:hAnsi="inherit" w:cs="Arial"/>
            <w:color w:val="212121"/>
            <w:shd w:val="clear" w:color="auto" w:fill="FFFFFF"/>
          </w:rPr>
          <w:delText xml:space="preserve">par </w:delText>
        </w:r>
      </w:del>
      <w:ins w:id="114" w:author="GideC2" w:date="2016-07-13T20:14:00Z">
        <w:r w:rsidR="007C00C0">
          <w:rPr>
            <w:rFonts w:ascii="inherit" w:hAnsi="inherit" w:cs="Arial"/>
            <w:color w:val="212121"/>
            <w:shd w:val="clear" w:color="auto" w:fill="FFFFFF"/>
          </w:rPr>
          <w:t>via</w:t>
        </w:r>
        <w:r w:rsidR="007C00C0">
          <w:rPr>
            <w:rFonts w:ascii="inherit" w:hAnsi="inherit" w:cs="Arial"/>
            <w:color w:val="212121"/>
            <w:shd w:val="clear" w:color="auto" w:fill="FFFFFF"/>
          </w:rPr>
          <w:t xml:space="preserve"> </w:t>
        </w:r>
      </w:ins>
      <w:r>
        <w:rPr>
          <w:rFonts w:ascii="inherit" w:hAnsi="inherit" w:cs="Arial"/>
          <w:color w:val="212121"/>
          <w:shd w:val="clear" w:color="auto" w:fill="FFFFFF"/>
        </w:rPr>
        <w:t>une fonction de densité</w:t>
      </w:r>
      <w:r>
        <w:rPr>
          <w:rFonts w:ascii="inherit" w:hAnsi="inherit" w:cs="Arial"/>
          <w:color w:val="212121"/>
          <w:shd w:val="clear" w:color="auto" w:fill="FFFFFF"/>
        </w:rPr>
        <w:t xml:space="preserve"> de probabilité</w:t>
      </w:r>
      <w:ins w:id="115" w:author="GideC2" w:date="2016-07-13T20:14:00Z">
        <w:r w:rsidR="007C00C0">
          <w:rPr>
            <w:rFonts w:ascii="inherit" w:hAnsi="inherit" w:cs="Arial"/>
            <w:color w:val="212121"/>
            <w:shd w:val="clear" w:color="auto" w:fill="FFFFFF"/>
          </w:rPr>
          <w:t>.</w:t>
        </w:r>
      </w:ins>
      <w:r>
        <w:rPr>
          <w:rFonts w:ascii="inherit" w:hAnsi="inherit" w:cs="Arial"/>
          <w:color w:val="212121"/>
          <w:shd w:val="clear" w:color="auto" w:fill="FFFFFF"/>
        </w:rPr>
        <w:t xml:space="preserve"> </w:t>
      </w:r>
      <w:del w:id="116" w:author="GideC2" w:date="2016-07-13T20:14:00Z">
        <w:r w:rsidDel="007C00C0">
          <w:rPr>
            <w:rFonts w:ascii="inherit" w:hAnsi="inherit" w:cs="Arial"/>
            <w:color w:val="212121"/>
            <w:shd w:val="clear" w:color="auto" w:fill="FFFFFF"/>
          </w:rPr>
          <w:delText>que nous</w:delText>
        </w:r>
      </w:del>
      <w:ins w:id="117" w:author="GideC2" w:date="2016-07-13T20:14:00Z">
        <w:r w:rsidR="007C00C0">
          <w:rPr>
            <w:rFonts w:ascii="inherit" w:hAnsi="inherit" w:cs="Arial"/>
            <w:color w:val="212121"/>
            <w:shd w:val="clear" w:color="auto" w:fill="FFFFFF"/>
          </w:rPr>
          <w:t>Celle-ci est</w:t>
        </w:r>
      </w:ins>
      <w:r>
        <w:rPr>
          <w:rFonts w:ascii="inherit" w:hAnsi="inherit" w:cs="Arial"/>
          <w:color w:val="212121"/>
          <w:shd w:val="clear" w:color="auto" w:fill="FFFFFF"/>
        </w:rPr>
        <w:t xml:space="preserve"> </w:t>
      </w:r>
      <w:del w:id="118" w:author="GideC2" w:date="2016-07-13T20:15:00Z">
        <w:r w:rsidDel="007C00C0">
          <w:rPr>
            <w:rFonts w:ascii="inherit" w:hAnsi="inherit" w:cs="Arial"/>
            <w:color w:val="212121"/>
            <w:shd w:val="clear" w:color="auto" w:fill="FFFFFF"/>
          </w:rPr>
          <w:delText xml:space="preserve">actualisons </w:delText>
        </w:r>
      </w:del>
      <w:ins w:id="119" w:author="GideC2" w:date="2016-07-13T20:15:00Z">
        <w:r w:rsidR="007C00C0">
          <w:rPr>
            <w:rFonts w:ascii="inherit" w:hAnsi="inherit" w:cs="Arial"/>
            <w:color w:val="212121"/>
            <w:shd w:val="clear" w:color="auto" w:fill="FFFFFF"/>
          </w:rPr>
          <w:t>actualisée</w:t>
        </w:r>
        <w:r w:rsidR="007C00C0">
          <w:rPr>
            <w:rFonts w:ascii="inherit" w:hAnsi="inherit" w:cs="Arial"/>
            <w:color w:val="212121"/>
            <w:shd w:val="clear" w:color="auto" w:fill="FFFFFF"/>
          </w:rPr>
          <w:t xml:space="preserve"> </w:t>
        </w:r>
      </w:ins>
      <w:del w:id="120" w:author="GideC2" w:date="2016-07-13T20:15:00Z">
        <w:r w:rsidDel="007C00C0">
          <w:rPr>
            <w:rFonts w:ascii="inherit" w:hAnsi="inherit" w:cs="Arial"/>
            <w:color w:val="212121"/>
            <w:shd w:val="clear" w:color="auto" w:fill="FFFFFF"/>
          </w:rPr>
          <w:delText xml:space="preserve">via </w:delText>
        </w:r>
      </w:del>
      <w:ins w:id="121" w:author="GideC2" w:date="2016-07-13T20:15:00Z">
        <w:r w:rsidR="007C00C0">
          <w:rPr>
            <w:rFonts w:ascii="inherit" w:hAnsi="inherit" w:cs="Arial"/>
            <w:color w:val="212121"/>
            <w:shd w:val="clear" w:color="auto" w:fill="FFFFFF"/>
          </w:rPr>
          <w:t>au travers d’</w:t>
        </w:r>
      </w:ins>
      <w:r>
        <w:rPr>
          <w:rFonts w:ascii="inherit" w:hAnsi="inherit" w:cs="Arial"/>
          <w:color w:val="212121"/>
          <w:shd w:val="clear" w:color="auto" w:fill="FFFFFF"/>
        </w:rPr>
        <w:t xml:space="preserve">une estimation bayésienne récursive ; </w:t>
      </w:r>
      <w:del w:id="122" w:author="GideC2" w:date="2016-07-13T20:19:00Z">
        <w:r w:rsidDel="00E93E85">
          <w:rPr>
            <w:rFonts w:ascii="inherit" w:hAnsi="inherit" w:cs="Arial"/>
            <w:color w:val="212121"/>
            <w:shd w:val="clear" w:color="auto" w:fill="FFFFFF"/>
          </w:rPr>
          <w:delText>l'hypothèse est que la fonction de densité de probabilité actualisée par une fonction bayésienne récursive</w:delText>
        </w:r>
      </w:del>
      <w:ins w:id="123" w:author="GideC2" w:date="2016-07-13T20:21:00Z">
        <w:r w:rsidR="00B42CB0">
          <w:rPr>
            <w:rFonts w:ascii="inherit" w:hAnsi="inherit" w:cs="Arial"/>
            <w:color w:val="212121"/>
            <w:shd w:val="clear" w:color="auto" w:fill="FFFFFF"/>
          </w:rPr>
          <w:t>ce qui</w:t>
        </w:r>
      </w:ins>
      <w:r>
        <w:rPr>
          <w:rFonts w:ascii="inherit" w:hAnsi="inherit" w:cs="Arial"/>
          <w:color w:val="212121"/>
          <w:shd w:val="clear" w:color="auto" w:fill="FFFFFF"/>
        </w:rPr>
        <w:t xml:space="preserve"> est similaire au processus</w:t>
      </w:r>
      <w:ins w:id="124" w:author="GideC2" w:date="2016-07-13T20:20:00Z">
        <w:r w:rsidR="00E93E85">
          <w:rPr>
            <w:rFonts w:ascii="inherit" w:hAnsi="inherit" w:cs="Arial"/>
            <w:color w:val="212121"/>
            <w:shd w:val="clear" w:color="auto" w:fill="FFFFFF"/>
          </w:rPr>
          <w:t xml:space="preserve"> d’intégration d’information en continu</w:t>
        </w:r>
      </w:ins>
      <w:r>
        <w:rPr>
          <w:rFonts w:ascii="inherit" w:hAnsi="inherit" w:cs="Arial"/>
          <w:color w:val="212121"/>
          <w:shd w:val="clear" w:color="auto" w:fill="FFFFFF"/>
        </w:rPr>
        <w:t xml:space="preserve"> humain</w:t>
      </w:r>
      <w:ins w:id="125" w:author="GideC2" w:date="2016-07-13T20:20:00Z">
        <w:r w:rsidR="00E93E85">
          <w:rPr>
            <w:rFonts w:ascii="inherit" w:hAnsi="inherit" w:cs="Arial"/>
            <w:color w:val="212121"/>
            <w:shd w:val="clear" w:color="auto" w:fill="FFFFFF"/>
          </w:rPr>
          <w:t>.</w:t>
        </w:r>
      </w:ins>
      <w:del w:id="126" w:author="GideC2" w:date="2016-07-13T20:20:00Z">
        <w:r w:rsidDel="00E93E85">
          <w:rPr>
            <w:rFonts w:ascii="inherit" w:hAnsi="inherit" w:cs="Arial"/>
            <w:color w:val="212121"/>
            <w:shd w:val="clear" w:color="auto" w:fill="FFFFFF"/>
          </w:rPr>
          <w:delText xml:space="preserve"> pour intégrer des informations en co</w:delText>
        </w:r>
        <w:r w:rsidDel="00E93E85">
          <w:rPr>
            <w:rFonts w:ascii="inherit" w:hAnsi="inherit" w:cs="Arial"/>
            <w:color w:val="212121"/>
            <w:shd w:val="clear" w:color="auto" w:fill="FFFFFF"/>
          </w:rPr>
          <w:delText>ntinu.</w:delText>
        </w:r>
      </w:del>
    </w:p>
    <w:p w14:paraId="08E06025" w14:textId="77777777" w:rsidR="00B251F2" w:rsidRDefault="00725EE3">
      <w:pPr>
        <w:rPr>
          <w:rFonts w:ascii="inherit" w:hAnsi="inherit" w:cs="Arial"/>
          <w:color w:val="212121"/>
        </w:rPr>
      </w:pPr>
      <w:r>
        <w:rPr>
          <w:rFonts w:ascii="inherit" w:hAnsi="inherit" w:cs="Arial"/>
          <w:color w:val="212121"/>
          <w:shd w:val="clear" w:color="auto" w:fill="FFFFFF"/>
        </w:rPr>
        <w:t>La modélisation des processus de raisonnement des sujets humains effectuant les tâches exploratoires nous apprend une distribution conjointe des pensées et actions (vitesses de l’effecteur) qui ont été enregistrées au cours de l'</w:t>
      </w:r>
      <w:r>
        <w:rPr>
          <w:rFonts w:ascii="inherit" w:hAnsi="inherit" w:cs="Arial"/>
          <w:color w:val="212121"/>
          <w:shd w:val="clear" w:color="auto" w:fill="FFFFFF"/>
        </w:rPr>
        <w:t xml:space="preserve">exécution de la démonstration. </w:t>
      </w:r>
      <w:r>
        <w:rPr>
          <w:rFonts w:ascii="inherit" w:hAnsi="inherit" w:cs="Arial"/>
          <w:color w:val="212121"/>
        </w:rPr>
        <w:t xml:space="preserve">La dimensionnalité élevée de l’état de la pensé et de sa complexité exige sa simplification aux états les plus probables tout en conservant </w:t>
      </w:r>
      <w:r>
        <w:rPr>
          <w:rFonts w:ascii="inherit" w:hAnsi="inherit" w:cs="Arial"/>
          <w:color w:val="212121"/>
        </w:rPr>
        <w:lastRenderedPageBreak/>
        <w:t>l'information de l'entropie. Les résultats montrent que le rebot effectue plus effect</w:t>
      </w:r>
      <w:r>
        <w:rPr>
          <w:rFonts w:ascii="inherit" w:hAnsi="inherit" w:cs="Arial"/>
          <w:color w:val="212121"/>
        </w:rPr>
        <w:t xml:space="preserve">ivement ses tâches qu'avec les méthodes traditionnelles. </w:t>
      </w:r>
    </w:p>
    <w:p w14:paraId="22D51E52" w14:textId="77777777" w:rsidR="00B251F2" w:rsidRDefault="00725EE3">
      <w:pPr>
        <w:rPr>
          <w:rFonts w:ascii="inherit" w:hAnsi="inherit" w:cs="Arial"/>
          <w:color w:val="212121"/>
          <w:shd w:val="clear" w:color="auto" w:fill="FFFFFF"/>
        </w:rPr>
      </w:pPr>
      <w:r>
        <w:rPr>
          <w:rFonts w:ascii="inherit" w:hAnsi="inherit" w:cs="Arial"/>
          <w:color w:val="212121"/>
          <w:shd w:val="clear" w:color="auto" w:fill="FFFFFF"/>
        </w:rPr>
        <w:t>Nous considérons une deuxième tâche qui consiste à connecter une fiche à une prise électrique. Nous prenons la même approche, que nous perfectionnons en intégrant un système automatique de renforcem</w:t>
      </w:r>
      <w:r>
        <w:rPr>
          <w:rFonts w:ascii="inherit" w:hAnsi="inherit" w:cs="Arial"/>
          <w:color w:val="212121"/>
          <w:shd w:val="clear" w:color="auto" w:fill="FFFFFF"/>
        </w:rPr>
        <w:t>ent d'apprentissage. Nous démontrons qu’une simple fonction objective des coûts de la qualité améliore significativement les capacités du robot.</w:t>
      </w:r>
    </w:p>
    <w:p w14:paraId="64F8F013" w14:textId="77777777" w:rsidR="00B251F2" w:rsidRDefault="00725EE3">
      <w:pPr>
        <w:rPr>
          <w:rFonts w:ascii="inherit" w:hAnsi="inherit" w:cs="Arial"/>
          <w:color w:val="212121"/>
          <w:shd w:val="clear" w:color="auto" w:fill="FF950E"/>
        </w:rPr>
      </w:pPr>
      <w:r>
        <w:rPr>
          <w:rFonts w:ascii="inherit" w:hAnsi="inherit" w:cs="Arial"/>
          <w:color w:val="212121"/>
          <w:shd w:val="clear" w:color="auto" w:fill="FFFFFF"/>
        </w:rPr>
        <w:t>Les deux tâches d’exploration mentionnées ci-dessus peuvent être considérées comme des problèmes de localisatio</w:t>
      </w:r>
      <w:r>
        <w:rPr>
          <w:rFonts w:ascii="inherit" w:hAnsi="inherit" w:cs="Arial"/>
          <w:color w:val="212121"/>
          <w:shd w:val="clear" w:color="auto" w:fill="FFFFFF"/>
        </w:rPr>
        <w:t xml:space="preserve">n-actif où l’incertitude est uniquement présente dans la relation entre la position de l’humain vis-à-vis du cadre de référence, le monde. Nous considérons maintenant un problème d’exploration où l’incertitude se trouve à la fois dans la position du robot </w:t>
      </w:r>
      <w:r>
        <w:rPr>
          <w:rFonts w:ascii="inherit" w:hAnsi="inherit" w:cs="Arial"/>
          <w:color w:val="212121"/>
          <w:shd w:val="clear" w:color="auto" w:fill="FFFFFF"/>
        </w:rPr>
        <w:t>(ou l’humain) et dans des aspects de l'environnement  comme la position d’objets. Étant donné la nature non structurée de l’incertitude un histogramme est choisi pour paramétrer la distribution conjointe des positions du robot et de l'environnement. Cepend</w:t>
      </w:r>
      <w:r>
        <w:rPr>
          <w:rFonts w:ascii="inherit" w:hAnsi="inherit" w:cs="Arial"/>
          <w:color w:val="212121"/>
          <w:shd w:val="clear" w:color="auto" w:fill="FFFFFF"/>
        </w:rPr>
        <w:t xml:space="preserve">ant, cette </w:t>
      </w:r>
      <w:proofErr w:type="spellStart"/>
      <w:r>
        <w:rPr>
          <w:rFonts w:ascii="inherit" w:hAnsi="inherit" w:cs="Arial"/>
          <w:color w:val="212121"/>
          <w:shd w:val="clear" w:color="auto" w:fill="FFFFFF"/>
        </w:rPr>
        <w:t>paramétrisation</w:t>
      </w:r>
      <w:proofErr w:type="spellEnd"/>
      <w:r>
        <w:rPr>
          <w:rFonts w:ascii="inherit" w:hAnsi="inherit" w:cs="Arial"/>
          <w:color w:val="212121"/>
          <w:shd w:val="clear" w:color="auto" w:fill="FFFFFF"/>
        </w:rPr>
        <w:t xml:space="preserve"> devient rapidement intenable comme le coût de résolution devient exponentiel en termes du nombre de paramètre.  </w:t>
      </w:r>
      <w:r>
        <w:rPr>
          <w:rFonts w:ascii="inherit" w:hAnsi="inherit" w:cs="Arial"/>
          <w:color w:val="212121"/>
          <w:shd w:val="clear" w:color="auto" w:fill="FF950E"/>
        </w:rPr>
        <w:t xml:space="preserve">Nous démontrons qu'en utilisant seulement les paramètres de marginales et en mémorisant les paramètres des fonctions </w:t>
      </w:r>
      <w:r>
        <w:rPr>
          <w:rFonts w:ascii="inherit" w:hAnsi="inherit" w:cs="Arial"/>
          <w:color w:val="212121"/>
          <w:shd w:val="clear" w:color="auto" w:fill="FF950E"/>
        </w:rPr>
        <w:t xml:space="preserve">de mesure nous pouvons reproduire la même solution que la </w:t>
      </w:r>
      <w:proofErr w:type="spellStart"/>
      <w:r>
        <w:rPr>
          <w:rFonts w:ascii="inherit" w:hAnsi="inherit" w:cs="Arial"/>
          <w:color w:val="212121"/>
          <w:shd w:val="clear" w:color="auto" w:fill="FF950E"/>
        </w:rPr>
        <w:t>paramétrisation</w:t>
      </w:r>
      <w:proofErr w:type="spellEnd"/>
      <w:r>
        <w:rPr>
          <w:rFonts w:ascii="inherit" w:hAnsi="inherit" w:cs="Arial"/>
          <w:color w:val="212121"/>
          <w:shd w:val="clear" w:color="auto" w:fill="FF950E"/>
        </w:rPr>
        <w:t xml:space="preserve"> de l’histogramme à une complexité linéaire (espace et temps) contre une exponentielle.</w:t>
      </w:r>
    </w:p>
    <w:p w14:paraId="3D1F0343" w14:textId="77777777" w:rsidR="00B251F2" w:rsidRDefault="00B251F2"/>
    <w:sectPr w:rsidR="00B251F2">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GideC2" w:date="2016-07-13T19:07:00Z" w:initials="G">
    <w:p w14:paraId="52EB07AA" w14:textId="77777777" w:rsidR="007E1366" w:rsidRDefault="007E1366">
      <w:pPr>
        <w:pStyle w:val="CommentText"/>
      </w:pPr>
      <w:r>
        <w:rPr>
          <w:rStyle w:val="CommentReference"/>
        </w:rPr>
        <w:annotationRef/>
      </w:r>
      <w:r>
        <w:t>Eventuellement astronomique</w:t>
      </w:r>
    </w:p>
  </w:comment>
  <w:comment w:id="85" w:author="GideC2" w:date="2016-07-13T19:58:00Z" w:initials="G">
    <w:p w14:paraId="619D0C95" w14:textId="6D41DC80" w:rsidR="00EE7D08" w:rsidRDefault="00EE7D08">
      <w:pPr>
        <w:pStyle w:val="CommentText"/>
      </w:pPr>
      <w:r>
        <w:rPr>
          <w:rStyle w:val="CommentReference"/>
        </w:rPr>
        <w:annotationRef/>
      </w:r>
      <w:r>
        <w:t>Vérifie que cette phrase a bien le sens voulu</w:t>
      </w:r>
    </w:p>
  </w:comment>
  <w:comment w:id="107" w:author="GideC2" w:date="2016-07-13T20:06:00Z" w:initials="G">
    <w:p w14:paraId="3AF187B6" w14:textId="07C1A406" w:rsidR="00976D84" w:rsidRDefault="00976D84">
      <w:pPr>
        <w:pStyle w:val="CommentText"/>
      </w:pPr>
      <w:r>
        <w:rPr>
          <w:rStyle w:val="CommentReference"/>
        </w:rPr>
        <w:annotationRef/>
      </w:r>
      <w:r>
        <w:t>Egalement vérifier qua la phrase à bien le sens voulu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B07AA" w15:done="0"/>
  <w15:commentEx w15:paraId="619D0C95" w15:done="0"/>
  <w15:commentEx w15:paraId="3AF187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deC2">
    <w15:presenceInfo w15:providerId="None" w15:userId="Gid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F2"/>
    <w:rsid w:val="00081AB4"/>
    <w:rsid w:val="00167633"/>
    <w:rsid w:val="002E1419"/>
    <w:rsid w:val="003A76A4"/>
    <w:rsid w:val="003B4491"/>
    <w:rsid w:val="004C3A04"/>
    <w:rsid w:val="004D2188"/>
    <w:rsid w:val="006F5276"/>
    <w:rsid w:val="00725EE3"/>
    <w:rsid w:val="00777218"/>
    <w:rsid w:val="007C00C0"/>
    <w:rsid w:val="007E1366"/>
    <w:rsid w:val="00810F4F"/>
    <w:rsid w:val="008774AC"/>
    <w:rsid w:val="00976D84"/>
    <w:rsid w:val="00A53F1D"/>
    <w:rsid w:val="00AE19F9"/>
    <w:rsid w:val="00B251F2"/>
    <w:rsid w:val="00B32B9B"/>
    <w:rsid w:val="00B42CB0"/>
    <w:rsid w:val="00BB379E"/>
    <w:rsid w:val="00D17C21"/>
    <w:rsid w:val="00D35299"/>
    <w:rsid w:val="00D9246E"/>
    <w:rsid w:val="00E74660"/>
    <w:rsid w:val="00E93E85"/>
    <w:rsid w:val="00EA541F"/>
    <w:rsid w:val="00EE7D08"/>
    <w:rsid w:val="00F15475"/>
    <w:rsid w:val="00FD12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2A65"/>
  <w15:docId w15:val="{8D10CE87-B023-4107-A938-8C665B32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B5517F"/>
    <w:rPr>
      <w:rFonts w:ascii="Courier New" w:eastAsia="Times New Roman" w:hAnsi="Courier New" w:cs="Courier New"/>
      <w:sz w:val="20"/>
      <w:szCs w:val="20"/>
      <w:lang w:eastAsia="fr-FR"/>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unhideWhenUsed/>
    <w:rsid w:val="00B5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Revision">
    <w:name w:val="Revision"/>
    <w:hidden/>
    <w:uiPriority w:val="99"/>
    <w:semiHidden/>
    <w:rsid w:val="003A76A4"/>
    <w:pPr>
      <w:spacing w:line="240" w:lineRule="auto"/>
    </w:pPr>
    <w:rPr>
      <w:color w:val="00000A"/>
    </w:rPr>
  </w:style>
  <w:style w:type="character" w:styleId="CommentReference">
    <w:name w:val="annotation reference"/>
    <w:basedOn w:val="DefaultParagraphFont"/>
    <w:uiPriority w:val="99"/>
    <w:semiHidden/>
    <w:unhideWhenUsed/>
    <w:rsid w:val="003A76A4"/>
    <w:rPr>
      <w:sz w:val="16"/>
      <w:szCs w:val="16"/>
    </w:rPr>
  </w:style>
  <w:style w:type="paragraph" w:styleId="CommentText">
    <w:name w:val="annotation text"/>
    <w:basedOn w:val="Normal"/>
    <w:link w:val="CommentTextChar"/>
    <w:uiPriority w:val="99"/>
    <w:semiHidden/>
    <w:unhideWhenUsed/>
    <w:rsid w:val="003A76A4"/>
    <w:pPr>
      <w:spacing w:line="240" w:lineRule="auto"/>
    </w:pPr>
    <w:rPr>
      <w:sz w:val="20"/>
      <w:szCs w:val="20"/>
    </w:rPr>
  </w:style>
  <w:style w:type="character" w:customStyle="1" w:styleId="CommentTextChar">
    <w:name w:val="Comment Text Char"/>
    <w:basedOn w:val="DefaultParagraphFont"/>
    <w:link w:val="CommentText"/>
    <w:uiPriority w:val="99"/>
    <w:semiHidden/>
    <w:rsid w:val="003A76A4"/>
    <w:rPr>
      <w:color w:val="00000A"/>
      <w:sz w:val="20"/>
      <w:szCs w:val="20"/>
    </w:rPr>
  </w:style>
  <w:style w:type="paragraph" w:styleId="CommentSubject">
    <w:name w:val="annotation subject"/>
    <w:basedOn w:val="CommentText"/>
    <w:next w:val="CommentText"/>
    <w:link w:val="CommentSubjectChar"/>
    <w:uiPriority w:val="99"/>
    <w:semiHidden/>
    <w:unhideWhenUsed/>
    <w:rsid w:val="003A76A4"/>
    <w:rPr>
      <w:b/>
      <w:bCs/>
    </w:rPr>
  </w:style>
  <w:style w:type="character" w:customStyle="1" w:styleId="CommentSubjectChar">
    <w:name w:val="Comment Subject Char"/>
    <w:basedOn w:val="CommentTextChar"/>
    <w:link w:val="CommentSubject"/>
    <w:uiPriority w:val="99"/>
    <w:semiHidden/>
    <w:rsid w:val="003A76A4"/>
    <w:rPr>
      <w:b/>
      <w:bCs/>
      <w:color w:val="00000A"/>
      <w:sz w:val="20"/>
      <w:szCs w:val="20"/>
    </w:rPr>
  </w:style>
  <w:style w:type="paragraph" w:styleId="BalloonText">
    <w:name w:val="Balloon Text"/>
    <w:basedOn w:val="Normal"/>
    <w:link w:val="BalloonTextChar"/>
    <w:uiPriority w:val="99"/>
    <w:semiHidden/>
    <w:unhideWhenUsed/>
    <w:rsid w:val="003A7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6A4"/>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950</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Work</dc:creator>
  <cp:lastModifiedBy>GideC2</cp:lastModifiedBy>
  <cp:revision>25</cp:revision>
  <dcterms:created xsi:type="dcterms:W3CDTF">2016-07-13T16:37:00Z</dcterms:created>
  <dcterms:modified xsi:type="dcterms:W3CDTF">2016-07-13T18:28:00Z</dcterms:modified>
  <dc:language>fr-CH</dc:language>
</cp:coreProperties>
</file>